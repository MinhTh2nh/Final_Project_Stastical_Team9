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8C20" w14:textId="77777777" w:rsidR="000A43A6" w:rsidRPr="00075F53" w:rsidRDefault="000A43A6" w:rsidP="00D81855">
      <w:pPr>
        <w:pStyle w:val="papertitle"/>
        <w:tabs>
          <w:tab w:val="left" w:pos="270"/>
        </w:tabs>
        <w:spacing w:before="100" w:beforeAutospacing="1" w:after="100" w:afterAutospacing="1" w:line="360" w:lineRule="auto"/>
        <w:ind w:right="284"/>
        <w:rPr>
          <w:b/>
          <w:sz w:val="28"/>
          <w:szCs w:val="28"/>
        </w:rPr>
      </w:pPr>
      <w:r w:rsidRPr="00075F53">
        <w:rPr>
          <w:b/>
          <w:sz w:val="28"/>
          <w:szCs w:val="28"/>
        </w:rPr>
        <w:t>Using Statistical Model And Machine Learning</w:t>
      </w:r>
    </w:p>
    <w:p w14:paraId="584C8BCE" w14:textId="77777777" w:rsidR="000A43A6" w:rsidRPr="00075F53" w:rsidRDefault="000A43A6" w:rsidP="00D81855">
      <w:pPr>
        <w:pStyle w:val="papertitle"/>
        <w:spacing w:before="100" w:beforeAutospacing="1" w:after="100" w:afterAutospacing="1" w:line="360" w:lineRule="auto"/>
        <w:ind w:left="270" w:right="284"/>
        <w:rPr>
          <w:b/>
          <w:sz w:val="28"/>
          <w:szCs w:val="28"/>
        </w:rPr>
      </w:pPr>
      <w:r w:rsidRPr="00075F53">
        <w:rPr>
          <w:b/>
          <w:sz w:val="28"/>
          <w:szCs w:val="28"/>
        </w:rPr>
        <w:t>To Predict Stock Price</w:t>
      </w:r>
    </w:p>
    <w:p w14:paraId="0B9C320F" w14:textId="77777777" w:rsidR="000A43A6" w:rsidRPr="00075F53" w:rsidRDefault="000A43A6" w:rsidP="00D81855">
      <w:pPr>
        <w:pStyle w:val="Author"/>
        <w:tabs>
          <w:tab w:val="left" w:pos="270"/>
        </w:tabs>
        <w:spacing w:before="100" w:beforeAutospacing="1" w:after="100" w:afterAutospacing="1" w:line="360" w:lineRule="auto"/>
        <w:rPr>
          <w:sz w:val="20"/>
          <w:szCs w:val="20"/>
        </w:rPr>
        <w:sectPr w:rsidR="000A43A6" w:rsidRPr="00075F53" w:rsidSect="001A3B3D">
          <w:footerReference w:type="first" r:id="rId8"/>
          <w:pgSz w:w="12240" w:h="15840" w:code="1"/>
          <w:pgMar w:top="1080" w:right="893" w:bottom="1440" w:left="893" w:header="720" w:footer="720" w:gutter="0"/>
          <w:cols w:space="720"/>
          <w:titlePg/>
          <w:docGrid w:linePitch="360"/>
        </w:sectPr>
      </w:pPr>
    </w:p>
    <w:p w14:paraId="02392339" w14:textId="77777777" w:rsidR="000A43A6" w:rsidRPr="00075F53" w:rsidRDefault="000A43A6" w:rsidP="00D81855">
      <w:pPr>
        <w:pStyle w:val="Author"/>
        <w:tabs>
          <w:tab w:val="left" w:pos="270"/>
        </w:tabs>
        <w:spacing w:before="100" w:beforeAutospacing="1" w:after="100" w:afterAutospacing="1" w:line="360" w:lineRule="auto"/>
        <w:jc w:val="both"/>
        <w:rPr>
          <w:sz w:val="20"/>
          <w:szCs w:val="20"/>
        </w:rPr>
        <w:sectPr w:rsidR="000A43A6" w:rsidRPr="00075F53" w:rsidSect="00F81CF1">
          <w:type w:val="continuous"/>
          <w:pgSz w:w="12240" w:h="15840" w:code="1"/>
          <w:pgMar w:top="1080" w:right="893" w:bottom="1440" w:left="893" w:header="720" w:footer="720" w:gutter="0"/>
          <w:cols w:num="3" w:space="720"/>
          <w:titlePg/>
          <w:docGrid w:linePitch="360"/>
        </w:sectPr>
      </w:pPr>
    </w:p>
    <w:p w14:paraId="6508F6E7" w14:textId="77777777" w:rsidR="000A43A6" w:rsidRPr="00075F53" w:rsidRDefault="000A43A6" w:rsidP="00D81855">
      <w:pPr>
        <w:pStyle w:val="Author"/>
        <w:tabs>
          <w:tab w:val="left" w:pos="270"/>
        </w:tabs>
        <w:spacing w:before="100" w:beforeAutospacing="1" w:line="360" w:lineRule="auto"/>
        <w:rPr>
          <w:sz w:val="20"/>
          <w:szCs w:val="20"/>
        </w:rPr>
      </w:pPr>
      <w:r w:rsidRPr="00075F53">
        <w:rPr>
          <w:sz w:val="20"/>
          <w:szCs w:val="20"/>
        </w:rPr>
        <w:t xml:space="preserve">Nguyen M. Thanh </w:t>
      </w:r>
      <w:r w:rsidRPr="00075F53">
        <w:rPr>
          <w:sz w:val="20"/>
          <w:szCs w:val="20"/>
        </w:rPr>
        <w:br/>
        <w:t>STAT3013.N11.CTTT-EN</w:t>
      </w:r>
      <w:r w:rsidRPr="00075F53">
        <w:rPr>
          <w:sz w:val="20"/>
          <w:szCs w:val="20"/>
        </w:rPr>
        <w:br/>
        <w:t>University of Information Technology</w:t>
      </w:r>
      <w:r w:rsidRPr="00075F53">
        <w:rPr>
          <w:sz w:val="20"/>
          <w:szCs w:val="20"/>
        </w:rPr>
        <w:br/>
        <w:t>20521920@m.uit.edu.vn</w:t>
      </w:r>
      <w:r w:rsidRPr="00075F53">
        <w:rPr>
          <w:sz w:val="20"/>
          <w:szCs w:val="20"/>
        </w:rPr>
        <w:br/>
      </w:r>
    </w:p>
    <w:p w14:paraId="23F4FAC7" w14:textId="77777777" w:rsidR="000A43A6" w:rsidRPr="00075F53" w:rsidRDefault="000A43A6" w:rsidP="00D81855">
      <w:pPr>
        <w:tabs>
          <w:tab w:val="left" w:pos="270"/>
        </w:tabs>
        <w:spacing w:line="360" w:lineRule="auto"/>
      </w:pPr>
      <w:r w:rsidRPr="00075F53">
        <w:t xml:space="preserve">Nguyen V. Tan </w:t>
      </w:r>
      <w:r w:rsidRPr="00075F53">
        <w:br/>
        <w:t>STAT3013.N11. CTTT-EN</w:t>
      </w:r>
      <w:r w:rsidRPr="00075F53">
        <w:br/>
        <w:t>University of Information Technology</w:t>
      </w:r>
      <w:r w:rsidRPr="00075F53">
        <w:br/>
        <w:t>20521880@gm.uit.edu.vn</w:t>
      </w:r>
    </w:p>
    <w:p w14:paraId="08455C45" w14:textId="77777777" w:rsidR="000A43A6" w:rsidRPr="00075F53" w:rsidRDefault="000A43A6" w:rsidP="00D81855">
      <w:pPr>
        <w:tabs>
          <w:tab w:val="left" w:pos="270"/>
        </w:tabs>
        <w:spacing w:line="360" w:lineRule="auto"/>
      </w:pPr>
    </w:p>
    <w:p w14:paraId="67F16A7A" w14:textId="49513BE1" w:rsidR="000A43A6" w:rsidRPr="00075F53" w:rsidRDefault="000A43A6" w:rsidP="00D81855">
      <w:pPr>
        <w:tabs>
          <w:tab w:val="left" w:pos="270"/>
        </w:tabs>
        <w:spacing w:line="360" w:lineRule="auto"/>
        <w:sectPr w:rsidR="000A43A6" w:rsidRPr="00075F53" w:rsidSect="00F81CF1">
          <w:type w:val="continuous"/>
          <w:pgSz w:w="12240" w:h="15840" w:code="1"/>
          <w:pgMar w:top="1080" w:right="893" w:bottom="1440" w:left="893" w:header="720" w:footer="720" w:gutter="0"/>
          <w:cols w:num="3" w:space="720"/>
          <w:docGrid w:linePitch="360"/>
        </w:sectPr>
      </w:pPr>
      <w:r w:rsidRPr="00075F53">
        <w:t xml:space="preserve">Nguyen P. H. </w:t>
      </w:r>
      <w:proofErr w:type="spellStart"/>
      <w:r w:rsidRPr="00075F53">
        <w:t>Thuan</w:t>
      </w:r>
      <w:proofErr w:type="spellEnd"/>
      <w:r w:rsidRPr="00075F53">
        <w:t xml:space="preserve"> </w:t>
      </w:r>
      <w:r w:rsidRPr="00075F53">
        <w:br/>
        <w:t>STAT3013.N11. CTTT-EN</w:t>
      </w:r>
      <w:r w:rsidRPr="00075F53">
        <w:br/>
        <w:t>University of Information Technology</w:t>
      </w:r>
      <w:r w:rsidRPr="00075F53">
        <w:br/>
      </w:r>
      <w:r w:rsidR="663E5F1C" w:rsidRPr="00075F53">
        <w:t>20521994</w:t>
      </w:r>
      <w:r w:rsidRPr="00075F53">
        <w:t>@gm.uit.edu.v</w:t>
      </w:r>
      <w:r w:rsidR="00B20C81" w:rsidRPr="00075F53">
        <w:t>n</w:t>
      </w:r>
    </w:p>
    <w:p w14:paraId="338EB8FE" w14:textId="77777777" w:rsidR="000A43A6" w:rsidRPr="00075F53" w:rsidRDefault="000A43A6" w:rsidP="00A657E1">
      <w:pPr>
        <w:pStyle w:val="Author"/>
        <w:tabs>
          <w:tab w:val="left" w:pos="270"/>
        </w:tabs>
        <w:spacing w:before="100" w:beforeAutospacing="1" w:line="360" w:lineRule="auto"/>
        <w:jc w:val="both"/>
        <w:rPr>
          <w:sz w:val="20"/>
          <w:szCs w:val="20"/>
        </w:rPr>
        <w:sectPr w:rsidR="000A43A6" w:rsidRPr="00075F53" w:rsidSect="00F847A6">
          <w:type w:val="continuous"/>
          <w:pgSz w:w="12240" w:h="15840" w:code="1"/>
          <w:pgMar w:top="1080" w:right="893" w:bottom="1440" w:left="893" w:header="720" w:footer="720" w:gutter="0"/>
          <w:cols w:num="4" w:space="216"/>
          <w:docGrid w:linePitch="360"/>
        </w:sectPr>
      </w:pPr>
    </w:p>
    <w:p w14:paraId="055BA69E" w14:textId="6999E345" w:rsidR="000A43A6" w:rsidRPr="00075F53" w:rsidRDefault="000A43A6" w:rsidP="00A657E1">
      <w:pPr>
        <w:spacing w:before="240" w:after="240" w:line="360" w:lineRule="auto"/>
        <w:ind w:right="-8"/>
        <w:jc w:val="both"/>
        <w:rPr>
          <w:rFonts w:eastAsia="Times New Roman"/>
        </w:rPr>
      </w:pPr>
      <w:r w:rsidRPr="00075F53">
        <w:rPr>
          <w:i/>
          <w:iCs/>
        </w:rPr>
        <w:t>Abstract</w:t>
      </w:r>
      <w:r w:rsidR="00647CF2" w:rsidRPr="00075F53">
        <w:rPr>
          <w:i/>
          <w:iCs/>
        </w:rPr>
        <w:t xml:space="preserve"> </w:t>
      </w:r>
      <w:r w:rsidRPr="00075F53">
        <w:t xml:space="preserve">— </w:t>
      </w:r>
      <w:r w:rsidRPr="00075F53">
        <w:rPr>
          <w:rFonts w:eastAsia="Times New Roman"/>
          <w:shd w:val="clear" w:color="auto" w:fill="FFFFFF"/>
        </w:rPr>
        <w:t>Recently, because of the market economy's ongoing growth, thus more and more people are participating in the stock market. Since the prediction of stock market trends is very complex, investors can decrease their losses and improve their profits by purchasing and selling stocks at a certain price with the use of precise forecast</w:t>
      </w:r>
      <w:r w:rsidR="000730E1" w:rsidRPr="00075F53">
        <w:rPr>
          <w:rFonts w:eastAsia="Times New Roman"/>
          <w:shd w:val="clear" w:color="auto" w:fill="FFFFFF"/>
        </w:rPr>
        <w:t>s</w:t>
      </w:r>
      <w:r w:rsidRPr="00075F53">
        <w:rPr>
          <w:rFonts w:eastAsia="Times New Roman"/>
          <w:shd w:val="clear" w:color="auto" w:fill="FFFFFF"/>
        </w:rPr>
        <w:t xml:space="preserve"> and simulation tools. In this study, since the data used for prediction and analysis are nonlinear and have time-dependent issues, we will use nonlinear, linear, ARIMA</w:t>
      </w:r>
      <w:r w:rsidR="000730E1" w:rsidRPr="00075F53">
        <w:rPr>
          <w:rFonts w:eastAsia="Times New Roman"/>
          <w:shd w:val="clear" w:color="auto" w:fill="FFFFFF"/>
        </w:rPr>
        <w:t>,</w:t>
      </w:r>
      <w:r w:rsidRPr="00075F53">
        <w:rPr>
          <w:rFonts w:eastAsia="Times New Roman"/>
          <w:shd w:val="clear" w:color="auto" w:fill="FFFFFF"/>
        </w:rPr>
        <w:t xml:space="preserve"> and machine learning regression as LSTM, Prophet to develop a stock price prediction model. Here, we use historical stock price data of Viet Nam companies. As a result of </w:t>
      </w:r>
      <w:r w:rsidR="000730E1" w:rsidRPr="00075F53">
        <w:rPr>
          <w:rFonts w:eastAsia="Times New Roman"/>
          <w:shd w:val="clear" w:color="auto" w:fill="FFFFFF"/>
        </w:rPr>
        <w:t>the</w:t>
      </w:r>
      <w:r w:rsidR="0059572A" w:rsidRPr="00075F53">
        <w:rPr>
          <w:rFonts w:eastAsia="Times New Roman"/>
          <w:shd w:val="clear" w:color="auto" w:fill="FFFFFF"/>
        </w:rPr>
        <w:t xml:space="preserve"> LSTM</w:t>
      </w:r>
      <w:r w:rsidR="000730E1" w:rsidRPr="00075F53">
        <w:rPr>
          <w:rFonts w:eastAsia="Times New Roman"/>
          <w:shd w:val="clear" w:color="auto" w:fill="FFFFFF"/>
        </w:rPr>
        <w:t xml:space="preserve"> </w:t>
      </w:r>
      <w:r w:rsidRPr="00075F53">
        <w:rPr>
          <w:rFonts w:eastAsia="Times New Roman"/>
          <w:shd w:val="clear" w:color="auto" w:fill="FFFFFF"/>
        </w:rPr>
        <w:t>model</w:t>
      </w:r>
      <w:r w:rsidR="0059572A" w:rsidRPr="00075F53">
        <w:rPr>
          <w:rFonts w:eastAsia="Times New Roman"/>
          <w:shd w:val="clear" w:color="auto" w:fill="FFFFFF"/>
        </w:rPr>
        <w:t xml:space="preserve"> </w:t>
      </w:r>
      <w:r w:rsidRPr="00075F53">
        <w:rPr>
          <w:rFonts w:eastAsia="Times New Roman"/>
          <w:shd w:val="clear" w:color="auto" w:fill="FFFFFF"/>
        </w:rPr>
        <w:t xml:space="preserve">we </w:t>
      </w:r>
      <w:proofErr w:type="gramStart"/>
      <w:r w:rsidR="0059572A" w:rsidRPr="00075F53">
        <w:rPr>
          <w:rFonts w:eastAsia="Times New Roman"/>
          <w:shd w:val="clear" w:color="auto" w:fill="FFFFFF"/>
        </w:rPr>
        <w:t>built</w:t>
      </w:r>
      <w:r w:rsidRPr="00075F53">
        <w:rPr>
          <w:rFonts w:eastAsia="Times New Roman"/>
          <w:shd w:val="clear" w:color="auto" w:fill="FFFFFF"/>
        </w:rPr>
        <w:t>,</w:t>
      </w:r>
      <w:r w:rsidR="0059572A" w:rsidRPr="00075F53">
        <w:rPr>
          <w:rFonts w:eastAsia="Times New Roman"/>
          <w:shd w:val="clear" w:color="auto" w:fill="FFFFFF"/>
        </w:rPr>
        <w:t xml:space="preserve"> </w:t>
      </w:r>
      <w:r w:rsidR="00C90A72" w:rsidRPr="00075F53">
        <w:rPr>
          <w:rFonts w:eastAsia="Times New Roman"/>
          <w:shd w:val="clear" w:color="auto" w:fill="FFFFFF"/>
        </w:rPr>
        <w:t xml:space="preserve"> in</w:t>
      </w:r>
      <w:proofErr w:type="gramEnd"/>
      <w:r w:rsidR="00C90A72" w:rsidRPr="00075F53">
        <w:rPr>
          <w:rFonts w:eastAsia="Times New Roman"/>
          <w:shd w:val="clear" w:color="auto" w:fill="FFFFFF"/>
        </w:rPr>
        <w:t xml:space="preserve"> 8 - 2 train-test percent, we achieve the greatest accuracy of around MAPE 5.08% for forecasting HAG stock and MAPE 6.17%</w:t>
      </w:r>
      <w:r w:rsidR="00ED4B58" w:rsidRPr="00075F53">
        <w:rPr>
          <w:rFonts w:eastAsia="Times New Roman"/>
          <w:shd w:val="clear" w:color="auto" w:fill="FFFFFF"/>
        </w:rPr>
        <w:t xml:space="preserve"> in 7-3 train-test percent</w:t>
      </w:r>
      <w:r w:rsidR="007B5C0E" w:rsidRPr="00075F53">
        <w:rPr>
          <w:rFonts w:eastAsia="Times New Roman"/>
          <w:shd w:val="clear" w:color="auto" w:fill="FFFFFF"/>
        </w:rPr>
        <w:t xml:space="preserve"> </w:t>
      </w:r>
      <w:r w:rsidR="00C90A72" w:rsidRPr="00075F53">
        <w:rPr>
          <w:rFonts w:eastAsia="Times New Roman"/>
          <w:shd w:val="clear" w:color="auto" w:fill="FFFFFF"/>
        </w:rPr>
        <w:t xml:space="preserve"> </w:t>
      </w:r>
      <w:r w:rsidR="0059572A" w:rsidRPr="00075F53">
        <w:rPr>
          <w:rFonts w:eastAsia="Times New Roman"/>
          <w:shd w:val="clear" w:color="auto" w:fill="FFFFFF"/>
        </w:rPr>
        <w:t>.</w:t>
      </w:r>
    </w:p>
    <w:p w14:paraId="2813B3AC" w14:textId="77777777" w:rsidR="000A43A6" w:rsidRPr="00075F53" w:rsidRDefault="000A43A6" w:rsidP="0059572A">
      <w:pPr>
        <w:pStyle w:val="Abstract"/>
        <w:spacing w:line="360" w:lineRule="auto"/>
        <w:ind w:firstLine="0"/>
        <w:rPr>
          <w:i/>
          <w:iCs/>
          <w:sz w:val="20"/>
          <w:szCs w:val="20"/>
        </w:rPr>
      </w:pPr>
      <w:r w:rsidRPr="00075F53">
        <w:rPr>
          <w:sz w:val="20"/>
          <w:szCs w:val="20"/>
        </w:rPr>
        <w:t>Keywords—LSTM, Deep Learning, stock price, regression</w:t>
      </w:r>
    </w:p>
    <w:p w14:paraId="16E090C6" w14:textId="2B8BBA71" w:rsidR="000A43A6" w:rsidRPr="00075F53" w:rsidRDefault="000A43A6" w:rsidP="00A657E1">
      <w:pPr>
        <w:pStyle w:val="Heading1"/>
        <w:tabs>
          <w:tab w:val="clear" w:pos="216"/>
          <w:tab w:val="clear" w:pos="576"/>
        </w:tabs>
        <w:spacing w:line="360" w:lineRule="auto"/>
      </w:pPr>
      <w:r w:rsidRPr="00075F53">
        <w:t>Introduction</w:t>
      </w:r>
    </w:p>
    <w:p w14:paraId="401EB3C0" w14:textId="77777777" w:rsidR="000A43A6" w:rsidRPr="00075F53" w:rsidRDefault="000A43A6" w:rsidP="00A657E1">
      <w:pPr>
        <w:pStyle w:val="NoSpacing"/>
        <w:spacing w:line="360" w:lineRule="auto"/>
        <w:jc w:val="both"/>
        <w:rPr>
          <w:rFonts w:ascii="Times New Roman" w:hAnsi="Times New Roman" w:cs="Times New Roman"/>
          <w:sz w:val="20"/>
          <w:szCs w:val="20"/>
          <w:lang w:val="en-US"/>
        </w:rPr>
      </w:pPr>
      <w:r w:rsidRPr="00075F53">
        <w:rPr>
          <w:rFonts w:ascii="Times New Roman" w:hAnsi="Times New Roman" w:cs="Times New Roman"/>
          <w:sz w:val="20"/>
          <w:szCs w:val="20"/>
          <w:lang w:val="en-US"/>
        </w:rPr>
        <w:t>Stocks are securities that confirm the owner's lawful rights and interests to part of the stock capital of the issuing organization. In 1602, the Dutch East India Company issued its first shares through the Amsterdam Stock Exchange, and it was the first company to issue stock and bonds.</w:t>
      </w:r>
    </w:p>
    <w:p w14:paraId="778E30B6" w14:textId="5365B86B" w:rsidR="00335F15" w:rsidRPr="00075F53" w:rsidRDefault="000A43A6" w:rsidP="00462764">
      <w:pPr>
        <w:pStyle w:val="NoSpacing"/>
        <w:spacing w:line="360" w:lineRule="auto"/>
        <w:ind w:left="360"/>
        <w:jc w:val="both"/>
        <w:rPr>
          <w:rFonts w:ascii="Times New Roman" w:hAnsi="Times New Roman" w:cs="Times New Roman"/>
          <w:sz w:val="20"/>
          <w:szCs w:val="20"/>
          <w:lang w:val="en-US"/>
        </w:rPr>
      </w:pPr>
      <w:r w:rsidRPr="00075F53">
        <w:rPr>
          <w:rFonts w:ascii="Times New Roman" w:hAnsi="Times New Roman" w:cs="Times New Roman"/>
          <w:sz w:val="20"/>
          <w:szCs w:val="20"/>
          <w:lang w:val="en-US"/>
        </w:rPr>
        <w:t>The purpose of stock valuation is to determine the true value of a stock at a given point in time, find out the potential of the stock</w:t>
      </w:r>
      <w:r w:rsidR="000730E1" w:rsidRPr="00075F53">
        <w:rPr>
          <w:rFonts w:ascii="Times New Roman" w:hAnsi="Times New Roman" w:cs="Times New Roman"/>
          <w:sz w:val="20"/>
          <w:szCs w:val="20"/>
          <w:lang w:val="en-US"/>
        </w:rPr>
        <w:t>,</w:t>
      </w:r>
      <w:r w:rsidRPr="00075F53">
        <w:rPr>
          <w:rFonts w:ascii="Times New Roman" w:hAnsi="Times New Roman" w:cs="Times New Roman"/>
          <w:sz w:val="20"/>
          <w:szCs w:val="20"/>
          <w:lang w:val="en-US"/>
        </w:rPr>
        <w:t xml:space="preserve"> and make relevant investment decisions. For </w:t>
      </w:r>
    </w:p>
    <w:p w14:paraId="37F80B30" w14:textId="5354CECB" w:rsidR="000A43A6" w:rsidRPr="00075F53" w:rsidRDefault="000A43A6" w:rsidP="00A657E1">
      <w:pPr>
        <w:pStyle w:val="NoSpacing"/>
        <w:spacing w:line="360" w:lineRule="auto"/>
        <w:ind w:left="360"/>
        <w:jc w:val="both"/>
        <w:rPr>
          <w:rFonts w:ascii="Times New Roman" w:hAnsi="Times New Roman" w:cs="Times New Roman"/>
          <w:sz w:val="20"/>
          <w:szCs w:val="20"/>
          <w:lang w:val="en-US"/>
        </w:rPr>
      </w:pPr>
      <w:r w:rsidRPr="00075F53">
        <w:rPr>
          <w:rFonts w:ascii="Times New Roman" w:hAnsi="Times New Roman" w:cs="Times New Roman"/>
          <w:sz w:val="20"/>
          <w:szCs w:val="20"/>
          <w:lang w:val="en-US"/>
        </w:rPr>
        <w:t xml:space="preserve">businesses, stock valuation is one of the important steps of a joint stock company when it wants to offer shares, raise </w:t>
      </w:r>
      <w:proofErr w:type="gramStart"/>
      <w:r w:rsidRPr="00075F53">
        <w:rPr>
          <w:rFonts w:ascii="Times New Roman" w:hAnsi="Times New Roman" w:cs="Times New Roman"/>
          <w:sz w:val="20"/>
          <w:szCs w:val="20"/>
          <w:lang w:val="en-US"/>
        </w:rPr>
        <w:t>capital</w:t>
      </w:r>
      <w:proofErr w:type="gramEnd"/>
      <w:r w:rsidRPr="00075F53">
        <w:rPr>
          <w:rFonts w:ascii="Times New Roman" w:hAnsi="Times New Roman" w:cs="Times New Roman"/>
          <w:sz w:val="20"/>
          <w:szCs w:val="20"/>
          <w:lang w:val="en-US"/>
        </w:rPr>
        <w:t xml:space="preserve"> and increase its influence in the market. For investors, stock valuation helps investors know which stocks are worth buying and have the greatest </w:t>
      </w:r>
      <w:r w:rsidR="007D40C2" w:rsidRPr="00075F53">
        <w:rPr>
          <w:rFonts w:ascii="Times New Roman" w:hAnsi="Times New Roman" w:cs="Times New Roman"/>
          <w:sz w:val="20"/>
          <w:szCs w:val="20"/>
          <w:lang w:val="en-US"/>
        </w:rPr>
        <w:t>return potential</w:t>
      </w:r>
      <w:r w:rsidRPr="00075F53">
        <w:rPr>
          <w:rFonts w:ascii="Times New Roman" w:hAnsi="Times New Roman" w:cs="Times New Roman"/>
          <w:sz w:val="20"/>
          <w:szCs w:val="20"/>
          <w:lang w:val="en-US"/>
        </w:rPr>
        <w:t>. An easy way to do that is to gauge how much the stock is worth. Then, we will proceed to buy the stock if the share price is lower than the value we value. Or sell the stock (if the investor owns the stock) if the share price is already higher than the valuation to make a profit.</w:t>
      </w:r>
    </w:p>
    <w:p w14:paraId="336805E1" w14:textId="427F561A" w:rsidR="000A43A6" w:rsidRPr="00075F53" w:rsidRDefault="000A43A6" w:rsidP="005C15FF">
      <w:pPr>
        <w:pStyle w:val="NoSpacing"/>
        <w:spacing w:line="360" w:lineRule="auto"/>
        <w:ind w:left="360" w:right="-49"/>
        <w:jc w:val="both"/>
        <w:rPr>
          <w:rFonts w:ascii="Times New Roman" w:hAnsi="Times New Roman" w:cs="Times New Roman"/>
          <w:sz w:val="20"/>
          <w:szCs w:val="20"/>
          <w:lang w:val="en-US"/>
        </w:rPr>
      </w:pPr>
      <w:r w:rsidRPr="00075F53">
        <w:rPr>
          <w:rFonts w:ascii="Times New Roman" w:hAnsi="Times New Roman" w:cs="Times New Roman"/>
          <w:sz w:val="20"/>
          <w:szCs w:val="20"/>
          <w:lang w:val="en-US"/>
        </w:rPr>
        <w:t>There are many algorithms and techniques that help us predict prices. In this paper, we will use Linear Regression, Non-Linear Regression, ARIMA, LSTM, and Prophet models to predict the stock prices of some corporations in the next 30 days. From there, evaluate and compare the above 5 models.</w:t>
      </w:r>
    </w:p>
    <w:p w14:paraId="38B64AC0" w14:textId="77777777" w:rsidR="000A43A6" w:rsidRPr="00075F53" w:rsidRDefault="000A43A6" w:rsidP="00A657E1">
      <w:pPr>
        <w:pStyle w:val="Heading1"/>
        <w:tabs>
          <w:tab w:val="clear" w:pos="216"/>
          <w:tab w:val="clear" w:pos="576"/>
        </w:tabs>
        <w:spacing w:line="360" w:lineRule="auto"/>
        <w:ind w:left="360"/>
      </w:pPr>
      <w:r w:rsidRPr="00075F53">
        <w:t>RELATED WORK</w:t>
      </w:r>
    </w:p>
    <w:p w14:paraId="770B5DF9" w14:textId="77777777" w:rsidR="005C15FF" w:rsidRPr="00075F53" w:rsidRDefault="000A43A6" w:rsidP="005C15FF">
      <w:pPr>
        <w:spacing w:line="360" w:lineRule="auto"/>
        <w:ind w:left="360" w:right="41"/>
        <w:jc w:val="both"/>
      </w:pPr>
      <w:r w:rsidRPr="00075F53">
        <w:t xml:space="preserve">Stock prediction is an interesting and necessary topic, so there have been many studies and each study give different </w:t>
      </w:r>
    </w:p>
    <w:p w14:paraId="05F12804" w14:textId="226425D0" w:rsidR="000A43A6" w:rsidRPr="00075F53" w:rsidRDefault="000A43A6" w:rsidP="005C15FF">
      <w:pPr>
        <w:spacing w:line="360" w:lineRule="auto"/>
        <w:ind w:right="41"/>
        <w:jc w:val="both"/>
      </w:pPr>
      <w:r w:rsidRPr="00075F53">
        <w:lastRenderedPageBreak/>
        <w:t xml:space="preserve">results based on each model that the research builds. To forecast stock index, Michael van </w:t>
      </w:r>
      <w:proofErr w:type="spellStart"/>
      <w:r w:rsidRPr="00075F53">
        <w:t>Gysen</w:t>
      </w:r>
      <w:proofErr w:type="spellEnd"/>
      <w:r w:rsidRPr="00075F53">
        <w:t xml:space="preserve"> et al. [3] employ both linear and non-linear models. They then execute two models and assert that the nonlinear model is inferior to the linear one.</w:t>
      </w:r>
    </w:p>
    <w:p w14:paraId="0C03FF4A" w14:textId="43EE382D" w:rsidR="00A66681" w:rsidRPr="00075F53" w:rsidRDefault="000A43A6" w:rsidP="00A657E1">
      <w:pPr>
        <w:spacing w:line="360" w:lineRule="auto"/>
        <w:ind w:right="41"/>
        <w:jc w:val="both"/>
      </w:pPr>
      <w:r w:rsidRPr="00075F53">
        <w:t xml:space="preserve">Machine learning techniques in this area have been shown to improve efficiency by 60-80% compared to previous methods [4]. The ARIMA model is widely used to predict linear time series data. ARIMA is integrated from other models such as Automatic Regression (AR), Integrated (I) and Moving Average (MA). The accuracy of the ARIMA model to predict stock prices and the accuracy of over 85%, we see that the ARIMA model is also a good model [5]. </w:t>
      </w:r>
    </w:p>
    <w:p w14:paraId="74308B83" w14:textId="33BF60E1" w:rsidR="000A43A6" w:rsidRPr="00075F53" w:rsidRDefault="000A43A6" w:rsidP="00A657E1">
      <w:pPr>
        <w:spacing w:line="360" w:lineRule="auto"/>
        <w:ind w:right="41"/>
        <w:jc w:val="both"/>
      </w:pPr>
      <w:r w:rsidRPr="00075F53">
        <w:t xml:space="preserve">LSTM by default can retain information for a long period of time. it is used for processing, </w:t>
      </w:r>
      <w:proofErr w:type="gramStart"/>
      <w:r w:rsidRPr="00075F53">
        <w:t>prediction</w:t>
      </w:r>
      <w:proofErr w:type="gramEnd"/>
      <w:r w:rsidRPr="00075F53">
        <w:t xml:space="preserve"> and classification on time series database. [6] In 2015, </w:t>
      </w:r>
      <w:proofErr w:type="spellStart"/>
      <w:r w:rsidRPr="00075F53">
        <w:t>Roondiwala</w:t>
      </w:r>
      <w:proofErr w:type="spellEnd"/>
      <w:r w:rsidRPr="00075F53">
        <w:t xml:space="preserve"> e.t used LSTM to predict stock prices, and the results achieved the best results with training RMSE of 0.00983 and testing RMSE of 0.00859, so the efficiency of network LSTM is proved positive and better in forecasting with time series.</w:t>
      </w:r>
      <w:r w:rsidR="00E95980" w:rsidRPr="00075F53">
        <w:t xml:space="preserve"> In </w:t>
      </w:r>
      <w:proofErr w:type="gramStart"/>
      <w:r w:rsidR="00E95980" w:rsidRPr="00075F53">
        <w:t xml:space="preserve">a </w:t>
      </w:r>
      <w:r w:rsidR="004A6726" w:rsidRPr="00075F53">
        <w:t>research</w:t>
      </w:r>
      <w:proofErr w:type="gramEnd"/>
      <w:r w:rsidR="004A6726" w:rsidRPr="00075F53">
        <w:t xml:space="preserve"> on Wenjie Lu LSTM model</w:t>
      </w:r>
      <w:r w:rsidR="004F0954" w:rsidRPr="00075F53">
        <w:t xml:space="preserve">, the results showed that despite using many combined models in neural networks. The LSTM model still gives RMSE value of 41.003 nearest. </w:t>
      </w:r>
      <w:r w:rsidR="003E5A07" w:rsidRPr="00075F53">
        <w:t xml:space="preserve">It </w:t>
      </w:r>
      <w:proofErr w:type="gramStart"/>
      <w:r w:rsidR="003E5A07" w:rsidRPr="00075F53">
        <w:t>show</w:t>
      </w:r>
      <w:proofErr w:type="gramEnd"/>
      <w:r w:rsidR="003E5A07" w:rsidRPr="00075F53">
        <w:t xml:space="preserve"> that its accuracy is still </w:t>
      </w:r>
      <w:r w:rsidR="001D57A8" w:rsidRPr="00075F53">
        <w:t>high.</w:t>
      </w:r>
      <w:r w:rsidR="00AB70C8" w:rsidRPr="00075F53">
        <w:t>[14]</w:t>
      </w:r>
    </w:p>
    <w:p w14:paraId="1071C27C" w14:textId="7BF40F3C" w:rsidR="000A43A6" w:rsidRPr="00075F53" w:rsidRDefault="000A43A6" w:rsidP="00A657E1">
      <w:pPr>
        <w:spacing w:line="360" w:lineRule="auto"/>
        <w:ind w:right="41"/>
        <w:jc w:val="both"/>
      </w:pPr>
      <w:r w:rsidRPr="00075F53">
        <w:t xml:space="preserve">In another article, </w:t>
      </w:r>
      <w:proofErr w:type="spellStart"/>
      <w:proofErr w:type="gramStart"/>
      <w:r w:rsidRPr="00075F53">
        <w:t>Mashtura</w:t>
      </w:r>
      <w:proofErr w:type="spellEnd"/>
      <w:r w:rsidRPr="00075F53">
        <w:t>[</w:t>
      </w:r>
      <w:proofErr w:type="gramEnd"/>
      <w:r w:rsidRPr="00075F53">
        <w:t>7] researched and compared Facebook Prophet with other machine learning models to find out the limitations as well as the good of the Prophet model and suggested that Prophet was given top priority because of its ease of use and its accurate.</w:t>
      </w:r>
      <w:r w:rsidR="444730FE" w:rsidRPr="00075F53">
        <w:t xml:space="preserve"> </w:t>
      </w:r>
      <w:r w:rsidR="3CBDBACA" w:rsidRPr="00075F53">
        <w:t xml:space="preserve">In </w:t>
      </w:r>
      <w:proofErr w:type="gramStart"/>
      <w:r w:rsidR="3CBDBACA" w:rsidRPr="00075F53">
        <w:t xml:space="preserve">2017 </w:t>
      </w:r>
      <w:r w:rsidR="2782E1AD" w:rsidRPr="00075F53">
        <w:t>,</w:t>
      </w:r>
      <w:r w:rsidR="3CBDBACA" w:rsidRPr="00075F53">
        <w:rPr>
          <w:rFonts w:eastAsia="Times New Roman"/>
        </w:rPr>
        <w:t>Taylor</w:t>
      </w:r>
      <w:proofErr w:type="gramEnd"/>
      <w:r w:rsidR="3CBDBACA" w:rsidRPr="00075F53">
        <w:rPr>
          <w:rFonts w:eastAsia="Times New Roman"/>
        </w:rPr>
        <w:t xml:space="preserve"> SJ, </w:t>
      </w:r>
      <w:proofErr w:type="spellStart"/>
      <w:r w:rsidR="3CBDBACA" w:rsidRPr="00075F53">
        <w:rPr>
          <w:rFonts w:eastAsia="Times New Roman"/>
        </w:rPr>
        <w:t>Letham</w:t>
      </w:r>
      <w:proofErr w:type="spellEnd"/>
      <w:r w:rsidR="3CBDBACA" w:rsidRPr="00075F53">
        <w:rPr>
          <w:rFonts w:eastAsia="Times New Roman"/>
        </w:rPr>
        <w:t xml:space="preserve"> B</w:t>
      </w:r>
      <w:r w:rsidR="6481F1DD" w:rsidRPr="00075F53">
        <w:rPr>
          <w:rFonts w:eastAsia="Times New Roman"/>
        </w:rPr>
        <w:t xml:space="preserve"> </w:t>
      </w:r>
      <w:r w:rsidR="3BB2C8B3" w:rsidRPr="00075F53">
        <w:rPr>
          <w:rFonts w:eastAsia="Times New Roman"/>
        </w:rPr>
        <w:t xml:space="preserve">researched </w:t>
      </w:r>
      <w:r w:rsidR="2D52351F" w:rsidRPr="00075F53">
        <w:rPr>
          <w:rFonts w:eastAsia="Times New Roman"/>
        </w:rPr>
        <w:t xml:space="preserve">and </w:t>
      </w:r>
      <w:r w:rsidR="66AE0910" w:rsidRPr="00075F53">
        <w:rPr>
          <w:rFonts w:eastAsia="Times New Roman"/>
        </w:rPr>
        <w:t>compared</w:t>
      </w:r>
      <w:r w:rsidR="7C72D00B" w:rsidRPr="00075F53">
        <w:rPr>
          <w:rFonts w:eastAsia="Times New Roman"/>
        </w:rPr>
        <w:t xml:space="preserve"> </w:t>
      </w:r>
      <w:r w:rsidR="7CFCBDE9" w:rsidRPr="00075F53">
        <w:rPr>
          <w:rFonts w:eastAsia="Times New Roman"/>
        </w:rPr>
        <w:t xml:space="preserve">that </w:t>
      </w:r>
      <w:r w:rsidR="28864BE0" w:rsidRPr="00075F53">
        <w:rPr>
          <w:rFonts w:eastAsia="Times New Roman"/>
        </w:rPr>
        <w:t>PROPHET model</w:t>
      </w:r>
      <w:r w:rsidR="7CFCBDE9" w:rsidRPr="00075F53">
        <w:rPr>
          <w:rFonts w:eastAsia="Times New Roman"/>
        </w:rPr>
        <w:t xml:space="preserve"> has shown the lowest RMSE value for 10% test data evaluation and higher for 40% </w:t>
      </w:r>
      <w:r w:rsidR="463D93DB" w:rsidRPr="00075F53">
        <w:rPr>
          <w:rFonts w:eastAsia="Times New Roman"/>
        </w:rPr>
        <w:t>test data</w:t>
      </w:r>
      <w:r w:rsidR="7CFCBDE9" w:rsidRPr="00075F53">
        <w:rPr>
          <w:rFonts w:eastAsia="Times New Roman"/>
        </w:rPr>
        <w:t xml:space="preserve"> prediction</w:t>
      </w:r>
      <w:r w:rsidR="778DBE6F" w:rsidRPr="00075F53">
        <w:rPr>
          <w:rFonts w:eastAsia="Times New Roman"/>
        </w:rPr>
        <w:t>[8].</w:t>
      </w:r>
    </w:p>
    <w:p w14:paraId="773EBE66" w14:textId="77777777" w:rsidR="000A43A6" w:rsidRPr="00075F53" w:rsidRDefault="000A43A6" w:rsidP="006E1ED5">
      <w:pPr>
        <w:pStyle w:val="Heading1"/>
        <w:tabs>
          <w:tab w:val="clear" w:pos="216"/>
          <w:tab w:val="clear" w:pos="576"/>
        </w:tabs>
        <w:spacing w:line="360" w:lineRule="auto"/>
        <w:ind w:left="360" w:right="41"/>
      </w:pPr>
      <w:r w:rsidRPr="00075F53">
        <w:t>METHOD</w:t>
      </w:r>
    </w:p>
    <w:p w14:paraId="3D1B4777" w14:textId="77777777" w:rsidR="000A43A6" w:rsidRPr="00075F53" w:rsidRDefault="000A43A6" w:rsidP="00E547B8">
      <w:pPr>
        <w:pStyle w:val="Heading2"/>
        <w:tabs>
          <w:tab w:val="clear" w:pos="288"/>
        </w:tabs>
        <w:spacing w:line="360" w:lineRule="auto"/>
        <w:ind w:left="0" w:right="41" w:firstLine="0"/>
      </w:pPr>
      <w:r w:rsidRPr="00075F53">
        <w:t>Data Collection</w:t>
      </w:r>
    </w:p>
    <w:p w14:paraId="49E48BFB" w14:textId="77777777" w:rsidR="00E547B8" w:rsidRPr="00075F53" w:rsidRDefault="000A43A6" w:rsidP="00E547B8">
      <w:pPr>
        <w:spacing w:line="360" w:lineRule="auto"/>
        <w:ind w:right="41"/>
        <w:jc w:val="both"/>
        <w:rPr>
          <w:spacing w:val="-1"/>
          <w:lang w:eastAsia="x-none"/>
        </w:rPr>
      </w:pPr>
      <w:r w:rsidRPr="00075F53">
        <w:rPr>
          <w:spacing w:val="-1"/>
          <w:lang w:eastAsia="x-none"/>
        </w:rPr>
        <w:t xml:space="preserve">Investing Finance is the source of historical data for three of the largest businesses in Vietnam. The data set includes five years for Hoang Anh Gia Lai (HAGL), and </w:t>
      </w:r>
      <w:proofErr w:type="spellStart"/>
      <w:r w:rsidR="00ED33EF" w:rsidRPr="00075F53">
        <w:rPr>
          <w:spacing w:val="-1"/>
          <w:lang w:eastAsia="x-none"/>
        </w:rPr>
        <w:t>Hoa</w:t>
      </w:r>
      <w:proofErr w:type="spellEnd"/>
      <w:r w:rsidR="00ED33EF" w:rsidRPr="00075F53">
        <w:rPr>
          <w:spacing w:val="-1"/>
          <w:lang w:eastAsia="x-none"/>
        </w:rPr>
        <w:t xml:space="preserve"> Phat Group</w:t>
      </w:r>
      <w:r w:rsidR="009E6BC1" w:rsidRPr="00075F53">
        <w:rPr>
          <w:spacing w:val="-1"/>
          <w:lang w:eastAsia="x-none"/>
        </w:rPr>
        <w:t xml:space="preserve"> (HPG)</w:t>
      </w:r>
      <w:r w:rsidRPr="00075F53">
        <w:rPr>
          <w:spacing w:val="-1"/>
          <w:lang w:eastAsia="x-none"/>
        </w:rPr>
        <w:t xml:space="preserve">. </w:t>
      </w:r>
    </w:p>
    <w:p w14:paraId="784C2AF4" w14:textId="1F832EBB" w:rsidR="00462764" w:rsidRPr="00075F53" w:rsidRDefault="000A43A6" w:rsidP="00E547B8">
      <w:pPr>
        <w:spacing w:line="360" w:lineRule="auto"/>
        <w:ind w:left="360" w:right="41"/>
        <w:jc w:val="both"/>
        <w:rPr>
          <w:spacing w:val="-1"/>
          <w:lang w:eastAsia="x-none"/>
        </w:rPr>
      </w:pPr>
      <w:r w:rsidRPr="00075F53">
        <w:rPr>
          <w:spacing w:val="-1"/>
          <w:lang w:eastAsia="x-none"/>
        </w:rPr>
        <w:t xml:space="preserve">from </w:t>
      </w:r>
      <w:r w:rsidR="00E217D6" w:rsidRPr="00075F53">
        <w:rPr>
          <w:spacing w:val="-1"/>
          <w:lang w:eastAsia="x-none"/>
        </w:rPr>
        <w:t xml:space="preserve">September 7, </w:t>
      </w:r>
      <w:proofErr w:type="gramStart"/>
      <w:r w:rsidR="00E217D6" w:rsidRPr="00075F53">
        <w:rPr>
          <w:spacing w:val="-1"/>
          <w:lang w:eastAsia="x-none"/>
        </w:rPr>
        <w:t>2015</w:t>
      </w:r>
      <w:proofErr w:type="gramEnd"/>
      <w:r w:rsidR="00E217D6" w:rsidRPr="00075F53">
        <w:rPr>
          <w:spacing w:val="-1"/>
          <w:lang w:eastAsia="x-none"/>
        </w:rPr>
        <w:t xml:space="preserve"> to November 30, 2022</w:t>
      </w:r>
      <w:r w:rsidRPr="00075F53">
        <w:rPr>
          <w:spacing w:val="-1"/>
          <w:lang w:eastAsia="x-none"/>
        </w:rPr>
        <w:t xml:space="preserve">. The data will contain stock-related information like High, Low, Open, Price, Volume, and change%. Divide the data into training and test sets, </w:t>
      </w:r>
      <w:r w:rsidR="003431BD" w:rsidRPr="00075F53">
        <w:rPr>
          <w:spacing w:val="-1"/>
          <w:lang w:eastAsia="x-none"/>
        </w:rPr>
        <w:t>and then divide the training</w:t>
      </w:r>
    </w:p>
    <w:p w14:paraId="5A91762C" w14:textId="3A8CC36B" w:rsidR="000A43A6" w:rsidRPr="00075F53" w:rsidRDefault="000A43A6" w:rsidP="00462764">
      <w:pPr>
        <w:spacing w:line="360" w:lineRule="auto"/>
        <w:ind w:left="360" w:right="41"/>
        <w:jc w:val="both"/>
        <w:rPr>
          <w:spacing w:val="-1"/>
          <w:lang w:eastAsia="x-none"/>
        </w:rPr>
      </w:pPr>
      <w:r w:rsidRPr="00075F53">
        <w:rPr>
          <w:spacing w:val="-1"/>
          <w:lang w:eastAsia="x-none"/>
        </w:rPr>
        <w:t xml:space="preserve">set and test set according to one of the following ratios: 80-20%, </w:t>
      </w:r>
      <w:r w:rsidR="007D40C2" w:rsidRPr="00075F53">
        <w:rPr>
          <w:spacing w:val="-1"/>
          <w:lang w:eastAsia="x-none"/>
        </w:rPr>
        <w:t xml:space="preserve">and </w:t>
      </w:r>
      <w:r w:rsidRPr="00075F53">
        <w:rPr>
          <w:spacing w:val="-1"/>
          <w:lang w:eastAsia="x-none"/>
        </w:rPr>
        <w:t>70-30%</w:t>
      </w:r>
      <w:r w:rsidR="00D16F6F" w:rsidRPr="00075F53">
        <w:rPr>
          <w:spacing w:val="-1"/>
          <w:lang w:eastAsia="x-none"/>
        </w:rPr>
        <w:t>.</w:t>
      </w:r>
      <w:r w:rsidRPr="00075F53">
        <w:rPr>
          <w:spacing w:val="-1"/>
          <w:lang w:eastAsia="x-none"/>
        </w:rPr>
        <w:t xml:space="preserve"> The model will be created using the training set, and its performance will be assessed using the test set.</w:t>
      </w:r>
    </w:p>
    <w:p w14:paraId="196F5CF0" w14:textId="229044D4" w:rsidR="000A43A6" w:rsidRPr="00075F53" w:rsidRDefault="000A43A6" w:rsidP="00974CB6">
      <w:pPr>
        <w:tabs>
          <w:tab w:val="left" w:pos="270"/>
          <w:tab w:val="left" w:pos="450"/>
        </w:tabs>
        <w:spacing w:line="360" w:lineRule="auto"/>
        <w:ind w:left="360" w:right="41"/>
        <w:jc w:val="both"/>
        <w:rPr>
          <w:spacing w:val="-1"/>
          <w:lang w:eastAsia="x-none"/>
        </w:rPr>
      </w:pPr>
      <w:r w:rsidRPr="00075F53">
        <w:rPr>
          <w:spacing w:val="-1"/>
          <w:lang w:eastAsia="x-none"/>
        </w:rPr>
        <w:t>Following the data collection activity, certain pre-processing techniques are used to enhance the data set's quality. The knowledge discovery process contains several steps, including data cleansing, feature selection, data reduction, and data transformation.</w:t>
      </w:r>
    </w:p>
    <w:p w14:paraId="4693C8F4" w14:textId="74A1F0D4" w:rsidR="00C63B27" w:rsidRPr="00075F53" w:rsidRDefault="000A43A6" w:rsidP="00A657E1">
      <w:pPr>
        <w:tabs>
          <w:tab w:val="left" w:pos="270"/>
          <w:tab w:val="left" w:pos="450"/>
        </w:tabs>
        <w:spacing w:line="360" w:lineRule="auto"/>
        <w:ind w:left="360" w:right="41"/>
        <w:jc w:val="both"/>
        <w:rPr>
          <w:spacing w:val="-1"/>
          <w:lang w:eastAsia="x-none"/>
        </w:rPr>
      </w:pPr>
      <w:r w:rsidRPr="00075F53">
        <w:rPr>
          <w:spacing w:val="-1"/>
          <w:lang w:eastAsia="x-none"/>
        </w:rPr>
        <w:t xml:space="preserve">In this study, we visualize the data of the data package about three Vietnamese enterprises by using the Matplotlib tool in Python. Here is a subchapter to create graphs that display it in the data. The closing price of a common stock determines the profit or calculates the </w:t>
      </w:r>
      <w:r w:rsidR="004066D9" w:rsidRPr="00075F53">
        <w:rPr>
          <w:spacing w:val="-1"/>
          <w:lang w:eastAsia="x-none"/>
        </w:rPr>
        <w:t>loss</w:t>
      </w:r>
      <w:r w:rsidRPr="00075F53">
        <w:rPr>
          <w:spacing w:val="-1"/>
          <w:lang w:eastAsia="x-none"/>
        </w:rPr>
        <w:t xml:space="preserve"> for a day.</w:t>
      </w:r>
      <w:r w:rsidR="00886F7B" w:rsidRPr="00075F53">
        <w:rPr>
          <w:spacing w:val="-1"/>
          <w:lang w:eastAsia="x-none"/>
        </w:rPr>
        <w:t xml:space="preserve"> So, plot the target variable to understand how it forms in the data (figure 1, figure 2).</w:t>
      </w:r>
    </w:p>
    <w:p w14:paraId="5F1AC086" w14:textId="039213FF" w:rsidR="00EA6A41" w:rsidRPr="00075F53" w:rsidRDefault="00EA6A41" w:rsidP="00A657E1">
      <w:pPr>
        <w:keepNext/>
        <w:tabs>
          <w:tab w:val="left" w:pos="270"/>
          <w:tab w:val="left" w:pos="450"/>
        </w:tabs>
        <w:spacing w:line="360" w:lineRule="auto"/>
        <w:ind w:left="360" w:right="41"/>
        <w:jc w:val="both"/>
      </w:pPr>
    </w:p>
    <w:p w14:paraId="456834EC" w14:textId="4206A5A2" w:rsidR="00EA6A41" w:rsidRPr="00075F53" w:rsidRDefault="002147E7" w:rsidP="00A657E1">
      <w:pPr>
        <w:keepNext/>
        <w:tabs>
          <w:tab w:val="left" w:pos="270"/>
          <w:tab w:val="left" w:pos="450"/>
        </w:tabs>
        <w:spacing w:line="360" w:lineRule="auto"/>
        <w:ind w:left="360" w:right="41"/>
      </w:pPr>
      <w:r w:rsidRPr="00075F53">
        <w:rPr>
          <w:noProof/>
        </w:rPr>
        <w:drawing>
          <wp:inline distT="0" distB="0" distL="0" distR="0" wp14:anchorId="453BC4CC" wp14:editId="33BDA418">
            <wp:extent cx="2227152" cy="1162711"/>
            <wp:effectExtent l="0" t="0" r="190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5318" cy="1172195"/>
                    </a:xfrm>
                    <a:prstGeom prst="rect">
                      <a:avLst/>
                    </a:prstGeom>
                    <a:noFill/>
                    <a:ln>
                      <a:noFill/>
                    </a:ln>
                  </pic:spPr>
                </pic:pic>
              </a:graphicData>
            </a:graphic>
          </wp:inline>
        </w:drawing>
      </w:r>
    </w:p>
    <w:p w14:paraId="33D48A75" w14:textId="215DC772" w:rsidR="00DC4585" w:rsidRPr="00075F53" w:rsidRDefault="00EA6A41" w:rsidP="00A657E1">
      <w:pPr>
        <w:pStyle w:val="Caption"/>
        <w:spacing w:line="360" w:lineRule="auto"/>
        <w:ind w:left="360"/>
        <w:rPr>
          <w:color w:val="auto"/>
          <w:spacing w:val="-1"/>
          <w:sz w:val="20"/>
          <w:szCs w:val="20"/>
          <w:lang w:eastAsia="x-none"/>
        </w:rPr>
      </w:pPr>
      <w:r w:rsidRPr="00075F53">
        <w:rPr>
          <w:color w:val="auto"/>
          <w:sz w:val="20"/>
          <w:szCs w:val="20"/>
        </w:rPr>
        <w:t xml:space="preserve">Figure </w:t>
      </w:r>
      <w:r w:rsidR="00760561" w:rsidRPr="00075F53">
        <w:rPr>
          <w:color w:val="auto"/>
          <w:sz w:val="20"/>
          <w:szCs w:val="20"/>
        </w:rPr>
        <w:t>1</w:t>
      </w:r>
      <w:r w:rsidRPr="00075F53">
        <w:rPr>
          <w:color w:val="auto"/>
          <w:sz w:val="20"/>
          <w:szCs w:val="20"/>
        </w:rPr>
        <w:t xml:space="preserve"> Visualize data of </w:t>
      </w:r>
      <w:r w:rsidR="005D39C3" w:rsidRPr="00075F53">
        <w:rPr>
          <w:color w:val="auto"/>
          <w:sz w:val="20"/>
          <w:szCs w:val="20"/>
        </w:rPr>
        <w:t>H</w:t>
      </w:r>
      <w:r w:rsidR="00760561" w:rsidRPr="00075F53">
        <w:rPr>
          <w:color w:val="auto"/>
          <w:sz w:val="20"/>
          <w:szCs w:val="20"/>
        </w:rPr>
        <w:t>PG</w:t>
      </w:r>
    </w:p>
    <w:p w14:paraId="7523B815" w14:textId="38A45C5E" w:rsidR="0005780E" w:rsidRPr="00075F53" w:rsidRDefault="0063780F" w:rsidP="00A657E1">
      <w:pPr>
        <w:keepNext/>
        <w:tabs>
          <w:tab w:val="left" w:pos="270"/>
          <w:tab w:val="left" w:pos="450"/>
        </w:tabs>
        <w:spacing w:line="360" w:lineRule="auto"/>
        <w:ind w:left="360" w:right="41"/>
      </w:pPr>
      <w:r w:rsidRPr="00075F53">
        <w:rPr>
          <w:noProof/>
        </w:rPr>
        <w:drawing>
          <wp:inline distT="0" distB="0" distL="0" distR="0" wp14:anchorId="1EFFC983" wp14:editId="6A1FDC45">
            <wp:extent cx="2209045" cy="1153257"/>
            <wp:effectExtent l="0" t="0" r="1270" b="889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3150" cy="1160621"/>
                    </a:xfrm>
                    <a:prstGeom prst="rect">
                      <a:avLst/>
                    </a:prstGeom>
                    <a:noFill/>
                    <a:ln>
                      <a:noFill/>
                    </a:ln>
                  </pic:spPr>
                </pic:pic>
              </a:graphicData>
            </a:graphic>
          </wp:inline>
        </w:drawing>
      </w:r>
    </w:p>
    <w:p w14:paraId="16042B65" w14:textId="5B5810A0" w:rsidR="000B4D36" w:rsidRPr="00075F53" w:rsidRDefault="0005780E" w:rsidP="00A657E1">
      <w:pPr>
        <w:pStyle w:val="Caption"/>
        <w:spacing w:line="360" w:lineRule="auto"/>
        <w:ind w:left="360"/>
        <w:rPr>
          <w:color w:val="auto"/>
          <w:spacing w:val="-1"/>
          <w:sz w:val="20"/>
          <w:szCs w:val="20"/>
          <w:lang w:eastAsia="x-none"/>
        </w:rPr>
      </w:pPr>
      <w:r w:rsidRPr="00075F53">
        <w:rPr>
          <w:color w:val="auto"/>
          <w:sz w:val="20"/>
          <w:szCs w:val="20"/>
        </w:rPr>
        <w:t xml:space="preserve">Figure </w:t>
      </w:r>
      <w:r w:rsidR="00760561" w:rsidRPr="00075F53">
        <w:rPr>
          <w:color w:val="auto"/>
          <w:sz w:val="20"/>
          <w:szCs w:val="20"/>
        </w:rPr>
        <w:t>2</w:t>
      </w:r>
      <w:r w:rsidRPr="00075F53">
        <w:rPr>
          <w:color w:val="auto"/>
          <w:sz w:val="20"/>
          <w:szCs w:val="20"/>
        </w:rPr>
        <w:t xml:space="preserve"> Visualize data of HAG</w:t>
      </w:r>
    </w:p>
    <w:p w14:paraId="543162EA" w14:textId="4510F026" w:rsidR="00C63B27" w:rsidRPr="00075F53" w:rsidRDefault="00A33F7B" w:rsidP="00A657E1">
      <w:pPr>
        <w:tabs>
          <w:tab w:val="left" w:pos="270"/>
          <w:tab w:val="left" w:pos="450"/>
        </w:tabs>
        <w:spacing w:line="360" w:lineRule="auto"/>
        <w:ind w:left="360" w:right="41"/>
        <w:jc w:val="both"/>
        <w:rPr>
          <w:spacing w:val="-1"/>
          <w:lang w:eastAsia="x-none"/>
        </w:rPr>
      </w:pPr>
      <w:r w:rsidRPr="00075F53">
        <w:t>Mean, the standard deviation, maximum, and minimum of the data, as shown in (Table 1, Table 2)</w:t>
      </w:r>
    </w:p>
    <w:p w14:paraId="58162B7C" w14:textId="2F22EE73" w:rsidR="002926A1" w:rsidRPr="00075F53" w:rsidRDefault="00155ACD" w:rsidP="00D81855">
      <w:pPr>
        <w:pStyle w:val="Caption"/>
        <w:keepNext/>
        <w:spacing w:line="360" w:lineRule="auto"/>
        <w:rPr>
          <w:color w:val="auto"/>
          <w:sz w:val="20"/>
          <w:szCs w:val="20"/>
        </w:rPr>
      </w:pPr>
      <w:r w:rsidRPr="00075F53">
        <w:rPr>
          <w:color w:val="auto"/>
          <w:sz w:val="20"/>
          <w:szCs w:val="20"/>
        </w:rPr>
        <w:lastRenderedPageBreak/>
        <w:t xml:space="preserve">Table </w:t>
      </w:r>
      <w:r w:rsidR="00760561" w:rsidRPr="00075F53">
        <w:rPr>
          <w:color w:val="auto"/>
          <w:sz w:val="20"/>
          <w:szCs w:val="20"/>
        </w:rPr>
        <w:t>1</w:t>
      </w:r>
      <w:r w:rsidRPr="00075F53">
        <w:rPr>
          <w:color w:val="auto"/>
          <w:sz w:val="20"/>
          <w:szCs w:val="20"/>
        </w:rPr>
        <w:t xml:space="preserve"> Descriptive statistics of </w:t>
      </w:r>
      <w:r w:rsidR="00DD6A95" w:rsidRPr="00075F53">
        <w:rPr>
          <w:color w:val="auto"/>
          <w:sz w:val="20"/>
          <w:szCs w:val="20"/>
        </w:rPr>
        <w:t>H</w:t>
      </w:r>
      <w:r w:rsidR="00760561" w:rsidRPr="00075F53">
        <w:rPr>
          <w:color w:val="auto"/>
          <w:sz w:val="20"/>
          <w:szCs w:val="20"/>
        </w:rPr>
        <w:t>PG</w:t>
      </w:r>
    </w:p>
    <w:p w14:paraId="6EAF78A0" w14:textId="3F82EDC6" w:rsidR="00DC4585" w:rsidRPr="00075F53" w:rsidRDefault="009438AD" w:rsidP="00D81855">
      <w:pPr>
        <w:tabs>
          <w:tab w:val="left" w:pos="270"/>
          <w:tab w:val="left" w:pos="450"/>
        </w:tabs>
        <w:spacing w:line="360" w:lineRule="auto"/>
        <w:ind w:left="270" w:right="41"/>
        <w:rPr>
          <w:spacing w:val="-1"/>
          <w:lang w:eastAsia="x-none"/>
        </w:rPr>
      </w:pPr>
      <w:r w:rsidRPr="00075F53">
        <w:rPr>
          <w:noProof/>
          <w:spacing w:val="-1"/>
          <w:lang w:eastAsia="x-none"/>
        </w:rPr>
        <w:drawing>
          <wp:inline distT="0" distB="0" distL="0" distR="0" wp14:anchorId="681CDE36" wp14:editId="35074205">
            <wp:extent cx="2287366" cy="1326333"/>
            <wp:effectExtent l="0" t="0" r="0" b="7620"/>
            <wp:docPr id="14" name="Hình ảnh 1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bàn&#10;&#10;Mô tả được tạo tự động"/>
                    <pic:cNvPicPr/>
                  </pic:nvPicPr>
                  <pic:blipFill>
                    <a:blip r:embed="rId11"/>
                    <a:stretch>
                      <a:fillRect/>
                    </a:stretch>
                  </pic:blipFill>
                  <pic:spPr>
                    <a:xfrm>
                      <a:off x="0" y="0"/>
                      <a:ext cx="2303384" cy="1335621"/>
                    </a:xfrm>
                    <a:prstGeom prst="rect">
                      <a:avLst/>
                    </a:prstGeom>
                  </pic:spPr>
                </pic:pic>
              </a:graphicData>
            </a:graphic>
          </wp:inline>
        </w:drawing>
      </w:r>
    </w:p>
    <w:p w14:paraId="6D375520" w14:textId="1CF8B9B3" w:rsidR="002926A1" w:rsidRPr="00075F53" w:rsidRDefault="002926A1" w:rsidP="00D81855">
      <w:pPr>
        <w:pStyle w:val="Caption"/>
        <w:keepNext/>
        <w:spacing w:line="360" w:lineRule="auto"/>
        <w:rPr>
          <w:color w:val="auto"/>
          <w:sz w:val="20"/>
          <w:szCs w:val="20"/>
        </w:rPr>
      </w:pPr>
      <w:r w:rsidRPr="00075F53">
        <w:rPr>
          <w:color w:val="auto"/>
          <w:sz w:val="20"/>
          <w:szCs w:val="20"/>
        </w:rPr>
        <w:t xml:space="preserve">Table </w:t>
      </w:r>
      <w:r w:rsidR="00760561" w:rsidRPr="00075F53">
        <w:rPr>
          <w:color w:val="auto"/>
          <w:sz w:val="20"/>
          <w:szCs w:val="20"/>
        </w:rPr>
        <w:t>2</w:t>
      </w:r>
      <w:r w:rsidRPr="00075F53">
        <w:rPr>
          <w:color w:val="auto"/>
          <w:sz w:val="20"/>
          <w:szCs w:val="20"/>
        </w:rPr>
        <w:t xml:space="preserve"> Descriptive statistics of HAG</w:t>
      </w:r>
    </w:p>
    <w:p w14:paraId="7E35031B" w14:textId="4D567D4B" w:rsidR="00EA6A41" w:rsidRPr="00075F53" w:rsidRDefault="007440B4" w:rsidP="00D81855">
      <w:pPr>
        <w:tabs>
          <w:tab w:val="left" w:pos="270"/>
          <w:tab w:val="left" w:pos="450"/>
        </w:tabs>
        <w:spacing w:line="360" w:lineRule="auto"/>
        <w:ind w:left="270" w:right="41"/>
        <w:rPr>
          <w:spacing w:val="-1"/>
          <w:lang w:eastAsia="x-none"/>
        </w:rPr>
      </w:pPr>
      <w:r w:rsidRPr="00075F53">
        <w:rPr>
          <w:noProof/>
          <w:spacing w:val="-1"/>
          <w:lang w:eastAsia="x-none"/>
        </w:rPr>
        <w:drawing>
          <wp:inline distT="0" distB="0" distL="0" distR="0" wp14:anchorId="4069FAF8" wp14:editId="5F09FB40">
            <wp:extent cx="2281474" cy="1308663"/>
            <wp:effectExtent l="0" t="0" r="5080" b="6350"/>
            <wp:docPr id="17" name="Hình ảnh 1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bàn&#10;&#10;Mô tả được tạo tự động"/>
                    <pic:cNvPicPr/>
                  </pic:nvPicPr>
                  <pic:blipFill>
                    <a:blip r:embed="rId12"/>
                    <a:stretch>
                      <a:fillRect/>
                    </a:stretch>
                  </pic:blipFill>
                  <pic:spPr>
                    <a:xfrm>
                      <a:off x="0" y="0"/>
                      <a:ext cx="2294176" cy="1315949"/>
                    </a:xfrm>
                    <a:prstGeom prst="rect">
                      <a:avLst/>
                    </a:prstGeom>
                  </pic:spPr>
                </pic:pic>
              </a:graphicData>
            </a:graphic>
          </wp:inline>
        </w:drawing>
      </w:r>
    </w:p>
    <w:p w14:paraId="27859597" w14:textId="4211C6D8" w:rsidR="000A43A6" w:rsidRPr="00075F53" w:rsidRDefault="000A43A6" w:rsidP="00E6085B">
      <w:pPr>
        <w:pStyle w:val="Heading2"/>
        <w:tabs>
          <w:tab w:val="clear" w:pos="288"/>
        </w:tabs>
        <w:spacing w:line="360" w:lineRule="auto"/>
        <w:ind w:left="0" w:right="41" w:firstLine="0"/>
        <w:jc w:val="center"/>
      </w:pPr>
      <w:r w:rsidRPr="00075F53">
        <w:t>Learning Algorithms</w:t>
      </w:r>
    </w:p>
    <w:p w14:paraId="4AC88225" w14:textId="12BB9C02" w:rsidR="000A43A6" w:rsidRPr="00075F53" w:rsidRDefault="000A43A6" w:rsidP="00E6085B">
      <w:pPr>
        <w:spacing w:line="360" w:lineRule="auto"/>
        <w:ind w:right="41"/>
        <w:jc w:val="both"/>
        <w:rPr>
          <w:lang w:val="vi-VN"/>
        </w:rPr>
      </w:pPr>
      <w:r w:rsidRPr="00075F53">
        <w:rPr>
          <w:lang w:val="vi-VN"/>
        </w:rPr>
        <w:t xml:space="preserve">In this paper, we use </w:t>
      </w:r>
      <w:r w:rsidRPr="00075F53">
        <w:t>2 algorithms of machine learning (LSTM and Prophet) and 3 statistic</w:t>
      </w:r>
      <w:r w:rsidR="000046ED" w:rsidRPr="00075F53">
        <w:t>al</w:t>
      </w:r>
      <w:r w:rsidRPr="00075F53">
        <w:t xml:space="preserve"> model</w:t>
      </w:r>
      <w:r w:rsidR="000046ED" w:rsidRPr="00075F53">
        <w:t>s</w:t>
      </w:r>
      <w:r w:rsidRPr="00075F53">
        <w:t xml:space="preserve"> (Linear, Nonlinear regression</w:t>
      </w:r>
      <w:r w:rsidR="000046ED" w:rsidRPr="00075F53">
        <w:t>,</w:t>
      </w:r>
      <w:r w:rsidRPr="00075F53">
        <w:t xml:space="preserve"> and ARIMA)</w:t>
      </w:r>
      <w:r w:rsidRPr="00075F53">
        <w:rPr>
          <w:lang w:val="vi-VN"/>
        </w:rPr>
        <w:t xml:space="preserve"> for predicting stock price. </w:t>
      </w:r>
    </w:p>
    <w:p w14:paraId="09359971" w14:textId="6418D566" w:rsidR="000A43A6" w:rsidRPr="00075F53" w:rsidRDefault="00505B5F" w:rsidP="00E6085B">
      <w:pPr>
        <w:spacing w:line="360" w:lineRule="auto"/>
        <w:ind w:right="41"/>
        <w:jc w:val="both"/>
      </w:pPr>
      <w:r w:rsidRPr="00075F53">
        <w:t>A</w:t>
      </w:r>
      <w:r w:rsidR="000046ED" w:rsidRPr="00075F53">
        <w:t xml:space="preserve"> r</w:t>
      </w:r>
      <w:r w:rsidR="000A43A6" w:rsidRPr="00075F53">
        <w:t xml:space="preserve">egression model is an approach used to express the relationship between two variables; one is called independent variable X which can be more than one and the other scalar variable Y </w:t>
      </w:r>
      <w:r w:rsidRPr="00075F53">
        <w:t xml:space="preserve">is </w:t>
      </w:r>
      <w:r w:rsidR="000A43A6" w:rsidRPr="00075F53">
        <w:t xml:space="preserve">dependent on X. </w:t>
      </w:r>
    </w:p>
    <w:p w14:paraId="684C28EA" w14:textId="77777777" w:rsidR="000A43A6" w:rsidRPr="00075F53" w:rsidRDefault="000A43A6" w:rsidP="00E6085B">
      <w:pPr>
        <w:spacing w:line="360" w:lineRule="auto"/>
        <w:ind w:right="41"/>
      </w:pPr>
      <w:r w:rsidRPr="00075F53">
        <w:t>Y = f (X, b) (1)</w:t>
      </w:r>
    </w:p>
    <w:p w14:paraId="681DFAA6" w14:textId="7506ECEC" w:rsidR="003B00E4" w:rsidRPr="00075F53" w:rsidRDefault="000A43A6" w:rsidP="003B00E4">
      <w:pPr>
        <w:spacing w:line="360" w:lineRule="auto"/>
        <w:ind w:right="41"/>
        <w:jc w:val="both"/>
      </w:pPr>
      <w:r w:rsidRPr="00075F53">
        <w:t xml:space="preserve">Linear and nonlinear regression are statistical models, and both assume that there exists a relationship between dependent and independent variables. Just making predictions about linear rise/fall cycles cannot be accurate </w:t>
      </w:r>
      <w:r w:rsidR="003B00E4" w:rsidRPr="00075F53">
        <w:t>because the relationship</w:t>
      </w:r>
    </w:p>
    <w:p w14:paraId="27FA1B4C" w14:textId="25BC101F" w:rsidR="002D2A18" w:rsidRPr="00075F53" w:rsidRDefault="000A43A6" w:rsidP="00D267A5">
      <w:pPr>
        <w:spacing w:line="360" w:lineRule="auto"/>
        <w:ind w:right="41"/>
        <w:jc w:val="both"/>
      </w:pPr>
      <w:r w:rsidRPr="00075F53">
        <w:t>between the independent variable and the dependent variable becomes more complex. Non-linear models can be more accurate than linear models as the relationship between two variables becomes more complex, but they can also be more difficult to interpret and may require more data to train.</w:t>
      </w:r>
    </w:p>
    <w:p w14:paraId="4CCA80EF" w14:textId="7B6551A0" w:rsidR="000A43A6" w:rsidRPr="00075F53" w:rsidRDefault="002D2A18" w:rsidP="00D267A5">
      <w:pPr>
        <w:pStyle w:val="Heading4"/>
        <w:numPr>
          <w:ilvl w:val="0"/>
          <w:numId w:val="29"/>
        </w:numPr>
        <w:spacing w:line="360" w:lineRule="auto"/>
        <w:ind w:left="0" w:firstLine="0"/>
        <w:jc w:val="center"/>
      </w:pPr>
      <w:r w:rsidRPr="00075F53">
        <w:t>Linear regression</w:t>
      </w:r>
    </w:p>
    <w:p w14:paraId="0FC12832" w14:textId="27BF9B33" w:rsidR="000A43A6" w:rsidRPr="00075F53" w:rsidRDefault="000A43A6" w:rsidP="00D267A5">
      <w:pPr>
        <w:spacing w:line="360" w:lineRule="auto"/>
        <w:ind w:right="41"/>
        <w:jc w:val="both"/>
      </w:pPr>
      <w:r w:rsidRPr="00075F53">
        <w:t>Linear regression is a method to examine the relationship between two variables, where the relationship is represented by the equation below this method.</w:t>
      </w:r>
    </w:p>
    <w:p w14:paraId="002FB1B4" w14:textId="2BD60DD3" w:rsidR="000A43A6" w:rsidRPr="00075F53" w:rsidRDefault="000A43A6" w:rsidP="002A1083">
      <w:pPr>
        <w:spacing w:line="360" w:lineRule="auto"/>
        <w:ind w:left="720" w:right="41" w:firstLine="720"/>
        <w:jc w:val="both"/>
      </w:pPr>
      <w:r w:rsidRPr="00075F53">
        <w:t>Y = β</w:t>
      </w:r>
      <w:r w:rsidRPr="00075F53">
        <w:rPr>
          <w:vertAlign w:val="subscript"/>
        </w:rPr>
        <w:t xml:space="preserve">0 </w:t>
      </w:r>
      <w:r w:rsidRPr="00075F53">
        <w:t>+ β</w:t>
      </w:r>
      <w:r w:rsidRPr="00075F53">
        <w:rPr>
          <w:vertAlign w:val="subscript"/>
        </w:rPr>
        <w:t>1</w:t>
      </w:r>
      <w:r w:rsidRPr="00075F53">
        <w:t>*X</w:t>
      </w:r>
      <w:r w:rsidRPr="00075F53">
        <w:rPr>
          <w:vertAlign w:val="subscript"/>
        </w:rPr>
        <w:t xml:space="preserve">1 </w:t>
      </w:r>
      <w:r w:rsidRPr="00075F53">
        <w:t>+ ... + β</w:t>
      </w:r>
      <w:r w:rsidRPr="00075F53">
        <w:rPr>
          <w:vertAlign w:val="subscript"/>
        </w:rPr>
        <w:t>n</w:t>
      </w:r>
      <w:r w:rsidRPr="00075F53">
        <w:t>*</w:t>
      </w:r>
      <w:proofErr w:type="spellStart"/>
      <w:r w:rsidRPr="00075F53">
        <w:t>X</w:t>
      </w:r>
      <w:r w:rsidRPr="00075F53">
        <w:rPr>
          <w:vertAlign w:val="subscript"/>
        </w:rPr>
        <w:t>n</w:t>
      </w:r>
      <w:proofErr w:type="spellEnd"/>
      <w:r w:rsidRPr="00075F53">
        <w:rPr>
          <w:vertAlign w:val="subscript"/>
        </w:rPr>
        <w:t xml:space="preserve"> </w:t>
      </w:r>
      <w:r w:rsidRPr="00075F53">
        <w:t>+ ε (2)</w:t>
      </w:r>
    </w:p>
    <w:p w14:paraId="40C0E7F5" w14:textId="77777777" w:rsidR="000A43A6" w:rsidRPr="00075F53" w:rsidRDefault="000A43A6" w:rsidP="00462764">
      <w:pPr>
        <w:spacing w:line="360" w:lineRule="auto"/>
        <w:ind w:left="360" w:right="41"/>
        <w:jc w:val="both"/>
      </w:pPr>
      <w:proofErr w:type="gramStart"/>
      <w:r w:rsidRPr="00075F53">
        <w:t>Where</w:t>
      </w:r>
      <w:proofErr w:type="gramEnd"/>
      <w:r w:rsidRPr="00075F53">
        <w:t xml:space="preserve"> </w:t>
      </w:r>
    </w:p>
    <w:p w14:paraId="438F8A3B" w14:textId="4309DBD2" w:rsidR="000A43A6" w:rsidRPr="00075F53" w:rsidRDefault="007930CA" w:rsidP="00462764">
      <w:pPr>
        <w:spacing w:line="360" w:lineRule="auto"/>
        <w:ind w:left="360" w:right="41"/>
        <w:jc w:val="both"/>
      </w:pPr>
      <w:r w:rsidRPr="00075F53">
        <w:t>Y is</w:t>
      </w:r>
      <w:r w:rsidR="000A43A6" w:rsidRPr="00075F53">
        <w:t xml:space="preserve"> a dependent variable</w:t>
      </w:r>
    </w:p>
    <w:p w14:paraId="74B6D4B2" w14:textId="77777777" w:rsidR="000A43A6" w:rsidRPr="00075F53" w:rsidRDefault="000A43A6" w:rsidP="00462764">
      <w:pPr>
        <w:spacing w:line="360" w:lineRule="auto"/>
        <w:ind w:left="360" w:right="41"/>
        <w:jc w:val="both"/>
      </w:pPr>
      <w:r w:rsidRPr="00075F53">
        <w:t>X</w:t>
      </w:r>
      <w:r w:rsidRPr="00075F53">
        <w:rPr>
          <w:vertAlign w:val="subscript"/>
        </w:rPr>
        <w:t>1</w:t>
      </w:r>
      <w:r w:rsidRPr="00075F53">
        <w:t xml:space="preserve"> to </w:t>
      </w:r>
      <w:proofErr w:type="spellStart"/>
      <w:r w:rsidRPr="00075F53">
        <w:t>Xn</w:t>
      </w:r>
      <w:proofErr w:type="spellEnd"/>
      <w:r w:rsidRPr="00075F53">
        <w:t xml:space="preserve"> are independent variables </w:t>
      </w:r>
    </w:p>
    <w:p w14:paraId="250A93A5" w14:textId="77777777" w:rsidR="000A43A6" w:rsidRPr="00075F53" w:rsidRDefault="000A43A6" w:rsidP="00462764">
      <w:pPr>
        <w:spacing w:line="360" w:lineRule="auto"/>
        <w:ind w:left="360" w:right="41"/>
        <w:jc w:val="both"/>
      </w:pPr>
      <w:r w:rsidRPr="00075F53">
        <w:t xml:space="preserve">ε   represents a random error </w:t>
      </w:r>
    </w:p>
    <w:p w14:paraId="21CEF8D6" w14:textId="77777777" w:rsidR="000A43A6" w:rsidRPr="00075F53" w:rsidRDefault="000A43A6" w:rsidP="00462764">
      <w:pPr>
        <w:spacing w:line="360" w:lineRule="auto"/>
        <w:ind w:left="360" w:right="41"/>
        <w:jc w:val="both"/>
      </w:pPr>
      <w:r w:rsidRPr="00075F53">
        <w:t>β</w:t>
      </w:r>
      <w:r w:rsidRPr="00075F53">
        <w:rPr>
          <w:vertAlign w:val="subscript"/>
        </w:rPr>
        <w:t xml:space="preserve">0   </w:t>
      </w:r>
      <w:r w:rsidRPr="00075F53">
        <w:t>is the intercept</w:t>
      </w:r>
    </w:p>
    <w:p w14:paraId="1C2CDFB1" w14:textId="21CCB2A9" w:rsidR="000A43A6" w:rsidRPr="00075F53" w:rsidRDefault="000A43A6" w:rsidP="00462764">
      <w:pPr>
        <w:spacing w:line="360" w:lineRule="auto"/>
        <w:ind w:left="360" w:right="41"/>
        <w:jc w:val="both"/>
      </w:pPr>
      <w:r w:rsidRPr="00075F53">
        <w:t>β</w:t>
      </w:r>
      <w:r w:rsidRPr="00075F53">
        <w:rPr>
          <w:vertAlign w:val="subscript"/>
        </w:rPr>
        <w:t>1 to</w:t>
      </w:r>
      <w:r w:rsidRPr="00075F53">
        <w:t xml:space="preserve"> β</w:t>
      </w:r>
      <w:r w:rsidR="007930CA" w:rsidRPr="00075F53">
        <w:rPr>
          <w:vertAlign w:val="subscript"/>
        </w:rPr>
        <w:t>n is</w:t>
      </w:r>
      <w:r w:rsidRPr="00075F53">
        <w:t xml:space="preserve"> the slope of the line</w:t>
      </w:r>
    </w:p>
    <w:p w14:paraId="008E5AC1" w14:textId="424FCF44" w:rsidR="000A43A6" w:rsidRPr="00075F53" w:rsidRDefault="000A43A6" w:rsidP="00462764">
      <w:pPr>
        <w:spacing w:line="360" w:lineRule="auto"/>
        <w:ind w:left="360" w:right="41"/>
        <w:jc w:val="both"/>
      </w:pPr>
      <w:r w:rsidRPr="00075F53">
        <w:t>A linear regression equation written in vector form [</w:t>
      </w:r>
      <w:r w:rsidR="462D5523" w:rsidRPr="00075F53">
        <w:t>9</w:t>
      </w:r>
      <w:r w:rsidRPr="00075F53">
        <w:t xml:space="preserve">] is </w:t>
      </w:r>
    </w:p>
    <w:p w14:paraId="4CFCFDB4" w14:textId="2CCBF302" w:rsidR="00647CF2" w:rsidRPr="00075F53" w:rsidRDefault="000A43A6" w:rsidP="00647CF2">
      <w:pPr>
        <w:spacing w:line="360" w:lineRule="auto"/>
        <w:ind w:left="360" w:right="41"/>
      </w:pPr>
      <w:r w:rsidRPr="00075F53">
        <w:t>Y = a + β</w:t>
      </w:r>
      <w:r w:rsidR="00D541B5" w:rsidRPr="00075F53">
        <w:t xml:space="preserve"> </w:t>
      </w:r>
      <w:r w:rsidRPr="00075F53">
        <w:t>*</w:t>
      </w:r>
      <w:r w:rsidR="00D541B5" w:rsidRPr="00075F53">
        <w:t xml:space="preserve"> </w:t>
      </w:r>
      <w:r w:rsidRPr="00075F53">
        <w:t>X + ε (3)</w:t>
      </w:r>
    </w:p>
    <w:p w14:paraId="248BE312" w14:textId="77777777" w:rsidR="000A43A6" w:rsidRPr="00075F53" w:rsidRDefault="000A43A6" w:rsidP="00E6085B">
      <w:pPr>
        <w:pStyle w:val="ListParagraph"/>
        <w:numPr>
          <w:ilvl w:val="0"/>
          <w:numId w:val="29"/>
        </w:numPr>
        <w:spacing w:line="360" w:lineRule="auto"/>
        <w:ind w:left="360" w:right="41" w:firstLine="0"/>
      </w:pPr>
      <w:r w:rsidRPr="00075F53">
        <w:t>Non-Linear regression</w:t>
      </w:r>
    </w:p>
    <w:p w14:paraId="173BF1FD" w14:textId="3FD47A6D" w:rsidR="00941D1C" w:rsidRPr="00075F53" w:rsidRDefault="1E527A7A" w:rsidP="00D81855">
      <w:pPr>
        <w:spacing w:line="360" w:lineRule="auto"/>
        <w:ind w:left="360"/>
        <w:jc w:val="both"/>
        <w:rPr>
          <w:rFonts w:eastAsia="Times New Roman"/>
        </w:rPr>
      </w:pPr>
      <w:r w:rsidRPr="00075F53">
        <w:rPr>
          <w:rFonts w:eastAsia="Times New Roman"/>
        </w:rPr>
        <w:t>Nonlinear regression is a form of regression analysis in which observed data is modeled by a function that is a non-linear combination of the model parameters and depends on one or more independent variables.</w:t>
      </w:r>
    </w:p>
    <w:p w14:paraId="1FD6DFC2" w14:textId="40EDE169" w:rsidR="00941D1C" w:rsidRPr="00075F53" w:rsidRDefault="1E527A7A" w:rsidP="00D81855">
      <w:pPr>
        <w:spacing w:line="360" w:lineRule="auto"/>
        <w:ind w:left="360"/>
        <w:jc w:val="both"/>
        <w:rPr>
          <w:rFonts w:eastAsia="Times New Roman"/>
        </w:rPr>
      </w:pPr>
      <w:r w:rsidRPr="00075F53">
        <w:rPr>
          <w:rFonts w:eastAsia="Times New Roman"/>
        </w:rPr>
        <w:t>In nonlinear regression, a statistical model is in the form of:</w:t>
      </w:r>
    </w:p>
    <w:p w14:paraId="1AE30863" w14:textId="3EB24EF5" w:rsidR="00941D1C" w:rsidRPr="00075F53" w:rsidRDefault="1E527A7A" w:rsidP="00D81855">
      <w:pPr>
        <w:spacing w:line="360" w:lineRule="auto"/>
        <w:ind w:left="360"/>
        <w:rPr>
          <w:rFonts w:eastAsia="Times New Roman"/>
        </w:rPr>
      </w:pPr>
      <w:proofErr w:type="gramStart"/>
      <w:r w:rsidRPr="00075F53">
        <w:rPr>
          <w:rFonts w:eastAsia="Times New Roman"/>
        </w:rPr>
        <w:t xml:space="preserve">y </w:t>
      </w:r>
      <w:r w:rsidR="006F72FE" w:rsidRPr="00075F53">
        <w:rPr>
          <w:rFonts w:eastAsia="Times New Roman"/>
        </w:rPr>
        <w:t xml:space="preserve"> </w:t>
      </w:r>
      <w:r w:rsidRPr="00075F53">
        <w:rPr>
          <w:rFonts w:eastAsia="Times New Roman"/>
        </w:rPr>
        <w:t>~</w:t>
      </w:r>
      <w:proofErr w:type="gramEnd"/>
      <w:r w:rsidR="006F72FE" w:rsidRPr="00075F53">
        <w:rPr>
          <w:rFonts w:eastAsia="Times New Roman"/>
        </w:rPr>
        <w:t xml:space="preserve"> </w:t>
      </w:r>
      <w:r w:rsidRPr="00075F53">
        <w:rPr>
          <w:rFonts w:eastAsia="Times New Roman"/>
        </w:rPr>
        <w:t xml:space="preserve"> f</w:t>
      </w:r>
      <w:r w:rsidR="006F72FE" w:rsidRPr="00075F53">
        <w:rPr>
          <w:rFonts w:eastAsia="Times New Roman"/>
        </w:rPr>
        <w:t xml:space="preserve"> </w:t>
      </w:r>
      <w:r w:rsidRPr="00075F53">
        <w:rPr>
          <w:rFonts w:eastAsia="Times New Roman"/>
        </w:rPr>
        <w:t>(</w:t>
      </w:r>
      <w:r w:rsidR="006F72FE" w:rsidRPr="00075F53">
        <w:rPr>
          <w:rFonts w:eastAsia="Times New Roman"/>
        </w:rPr>
        <w:t xml:space="preserve"> </w:t>
      </w:r>
      <w:r w:rsidRPr="00075F53">
        <w:rPr>
          <w:rFonts w:eastAsia="Times New Roman"/>
        </w:rPr>
        <w:t>x ,</w:t>
      </w:r>
      <w:r w:rsidR="006F72FE" w:rsidRPr="00075F53">
        <w:rPr>
          <w:rFonts w:eastAsia="Times New Roman"/>
        </w:rPr>
        <w:t xml:space="preserve"> </w:t>
      </w:r>
      <w:r w:rsidRPr="00075F53">
        <w:rPr>
          <w:rFonts w:eastAsia="Times New Roman"/>
        </w:rPr>
        <w:t>β</w:t>
      </w:r>
      <w:r w:rsidR="006F72FE" w:rsidRPr="00075F53">
        <w:rPr>
          <w:rFonts w:eastAsia="Times New Roman"/>
        </w:rPr>
        <w:t xml:space="preserve"> </w:t>
      </w:r>
      <w:r w:rsidRPr="00075F53">
        <w:rPr>
          <w:rFonts w:eastAsia="Times New Roman"/>
        </w:rPr>
        <w:t>)</w:t>
      </w:r>
    </w:p>
    <w:p w14:paraId="67613276" w14:textId="02F96841" w:rsidR="003402C7" w:rsidRPr="00075F53" w:rsidRDefault="1E527A7A" w:rsidP="00DC38F5">
      <w:pPr>
        <w:spacing w:line="360" w:lineRule="auto"/>
        <w:ind w:left="360"/>
        <w:jc w:val="both"/>
        <w:rPr>
          <w:rFonts w:eastAsia="Times New Roman"/>
        </w:rPr>
      </w:pPr>
      <w:r w:rsidRPr="00075F53">
        <w:rPr>
          <w:rFonts w:eastAsia="Times New Roman"/>
        </w:rPr>
        <w:t>relative to a vector of independent variables, x, and it</w:t>
      </w:r>
      <w:r w:rsidR="006140DF" w:rsidRPr="00075F53">
        <w:rPr>
          <w:rFonts w:eastAsia="Times New Roman"/>
        </w:rPr>
        <w:t>'</w:t>
      </w:r>
      <w:r w:rsidRPr="00075F53">
        <w:rPr>
          <w:rFonts w:eastAsia="Times New Roman"/>
        </w:rPr>
        <w:t>s associated observed dependent variables, y. The function f is nonlinear in the components of the vector of parameters β, but otherwise an arbitrary function.</w:t>
      </w:r>
    </w:p>
    <w:p w14:paraId="5FDCB804" w14:textId="32F11FE4" w:rsidR="003402C7" w:rsidRPr="00075F53" w:rsidRDefault="003402C7" w:rsidP="00E6085B">
      <w:pPr>
        <w:pStyle w:val="ListParagraph"/>
        <w:numPr>
          <w:ilvl w:val="0"/>
          <w:numId w:val="29"/>
        </w:numPr>
        <w:spacing w:line="360" w:lineRule="auto"/>
        <w:ind w:left="360" w:firstLine="0"/>
        <w:rPr>
          <w:rFonts w:eastAsia="Times New Roman"/>
        </w:rPr>
      </w:pPr>
      <w:r w:rsidRPr="00075F53">
        <w:rPr>
          <w:rFonts w:eastAsia="Times New Roman"/>
        </w:rPr>
        <w:t>ARIMA</w:t>
      </w:r>
    </w:p>
    <w:p w14:paraId="2542F605" w14:textId="5D39284F" w:rsidR="00175E7C" w:rsidRPr="00075F53" w:rsidRDefault="00962468" w:rsidP="006723DD">
      <w:pPr>
        <w:spacing w:line="360" w:lineRule="auto"/>
        <w:ind w:left="360"/>
        <w:jc w:val="both"/>
      </w:pPr>
      <w:r w:rsidRPr="00075F53">
        <w:t>ARIMA stands for Autoregressive Integrated Moving</w:t>
      </w:r>
      <w:r w:rsidR="00F16152" w:rsidRPr="00075F53">
        <w:t xml:space="preserve"> </w:t>
      </w:r>
      <w:r w:rsidRPr="00075F53">
        <w:t>Average [</w:t>
      </w:r>
      <w:r w:rsidR="462D5523" w:rsidRPr="00075F53">
        <w:t>10</w:t>
      </w:r>
      <w:r w:rsidR="00A071F0" w:rsidRPr="00075F53">
        <w:t xml:space="preserve">]. </w:t>
      </w:r>
      <w:r w:rsidR="00036E41" w:rsidRPr="00075F53">
        <w:t xml:space="preserve">The ARIMA model is based on the Box and Jenkins method of using three different concepts: </w:t>
      </w:r>
      <w:r w:rsidR="00B1613A" w:rsidRPr="00075F53">
        <w:t xml:space="preserve">autoregressive (AR) model, moving average (MA) </w:t>
      </w:r>
      <w:r w:rsidR="008B231D" w:rsidRPr="00075F53">
        <w:t>model</w:t>
      </w:r>
      <w:r w:rsidR="006140DF" w:rsidRPr="00075F53">
        <w:t>,</w:t>
      </w:r>
      <w:r w:rsidR="00E6426D" w:rsidRPr="00075F53">
        <w:t xml:space="preserve"> and </w:t>
      </w:r>
      <w:r w:rsidR="00432D14" w:rsidRPr="00075F53">
        <w:t xml:space="preserve">integration, together classified as an </w:t>
      </w:r>
      <w:r w:rsidR="007930CA" w:rsidRPr="00075F53">
        <w:t>ARIMA (</w:t>
      </w:r>
      <w:r w:rsidR="00432D14" w:rsidRPr="00075F53">
        <w:t>p, d, q)</w:t>
      </w:r>
      <w:r w:rsidR="00F01B64" w:rsidRPr="00075F53">
        <w:t xml:space="preserve">. </w:t>
      </w:r>
      <w:r w:rsidR="00CC2A5F" w:rsidRPr="00075F53">
        <w:t>It is a quantitative forecasting model over time, the future value of the predictor variable will depend on the movement trend of that object in the past.</w:t>
      </w:r>
    </w:p>
    <w:p w14:paraId="6431594C" w14:textId="77777777" w:rsidR="00175E7C" w:rsidRPr="00075F53" w:rsidRDefault="00CD2666" w:rsidP="006723DD">
      <w:pPr>
        <w:spacing w:line="360" w:lineRule="auto"/>
        <w:ind w:left="360" w:right="41"/>
        <w:jc w:val="both"/>
      </w:pPr>
      <w:proofErr w:type="gramStart"/>
      <w:r w:rsidRPr="00075F53">
        <w:t>where</w:t>
      </w:r>
      <w:proofErr w:type="gramEnd"/>
      <w:r w:rsidRPr="00075F53">
        <w:t xml:space="preserve"> </w:t>
      </w:r>
    </w:p>
    <w:p w14:paraId="2E657E31" w14:textId="77777777" w:rsidR="0026643C" w:rsidRPr="00075F53" w:rsidRDefault="0026643C" w:rsidP="00A657E1">
      <w:pPr>
        <w:pStyle w:val="ListParagraph"/>
        <w:numPr>
          <w:ilvl w:val="0"/>
          <w:numId w:val="25"/>
        </w:numPr>
        <w:spacing w:line="360" w:lineRule="auto"/>
        <w:ind w:left="360" w:right="41" w:firstLine="0"/>
        <w:jc w:val="both"/>
      </w:pPr>
      <w:r w:rsidRPr="00075F53">
        <w:t>p defines the AR</w:t>
      </w:r>
    </w:p>
    <w:p w14:paraId="25F06329" w14:textId="77777777" w:rsidR="001A4EA9" w:rsidRPr="00075F53" w:rsidRDefault="001A4EA9" w:rsidP="00A657E1">
      <w:pPr>
        <w:pStyle w:val="ListParagraph"/>
        <w:numPr>
          <w:ilvl w:val="0"/>
          <w:numId w:val="25"/>
        </w:numPr>
        <w:spacing w:line="360" w:lineRule="auto"/>
        <w:ind w:left="360" w:right="41" w:firstLine="0"/>
        <w:jc w:val="both"/>
      </w:pPr>
      <w:r w:rsidRPr="00075F53">
        <w:t>d defines the differential</w:t>
      </w:r>
    </w:p>
    <w:p w14:paraId="7C15E4AA" w14:textId="057A35B2" w:rsidR="00175E7C" w:rsidRPr="00075F53" w:rsidRDefault="0014238E" w:rsidP="00A657E1">
      <w:pPr>
        <w:pStyle w:val="ListParagraph"/>
        <w:numPr>
          <w:ilvl w:val="0"/>
          <w:numId w:val="25"/>
        </w:numPr>
        <w:spacing w:line="360" w:lineRule="auto"/>
        <w:ind w:left="360" w:right="41" w:firstLine="0"/>
        <w:jc w:val="both"/>
      </w:pPr>
      <w:r w:rsidRPr="00075F53">
        <w:t>q defines the MA</w:t>
      </w:r>
      <w:r w:rsidR="00175E7C" w:rsidRPr="00075F53">
        <w:t>.</w:t>
      </w:r>
    </w:p>
    <w:p w14:paraId="5ACA07B5" w14:textId="1F6BD311" w:rsidR="007A036F" w:rsidRPr="00075F53" w:rsidRDefault="007A036F" w:rsidP="0038317B">
      <w:pPr>
        <w:spacing w:line="360" w:lineRule="auto"/>
        <w:ind w:left="360"/>
        <w:rPr>
          <w:rFonts w:eastAsiaTheme="minorEastAsia"/>
        </w:rPr>
      </w:pPr>
      <w:r w:rsidRPr="00075F53">
        <w:rPr>
          <w:rFonts w:eastAsiaTheme="minorEastAsia"/>
        </w:rPr>
        <w:t>Three components/parameters: AR + I + MA</w:t>
      </w:r>
    </w:p>
    <w:p w14:paraId="6DF9EEDE" w14:textId="77777777" w:rsidR="0038317B" w:rsidRPr="00075F53" w:rsidRDefault="00B14192" w:rsidP="0038317B">
      <w:pPr>
        <w:spacing w:line="360" w:lineRule="auto"/>
        <w:ind w:left="360" w:right="41"/>
        <w:jc w:val="both"/>
      </w:pPr>
      <w:r w:rsidRPr="00075F53">
        <w:t>AR is denoted as p, where it shows the weighted linear of sum p values based on ARIMA (p, d, q) terminology. The</w:t>
      </w:r>
    </w:p>
    <w:p w14:paraId="6F254469" w14:textId="165CE3DD" w:rsidR="00462764" w:rsidRPr="00075F53" w:rsidRDefault="00B14192" w:rsidP="00B20C81">
      <w:pPr>
        <w:spacing w:line="360" w:lineRule="auto"/>
        <w:ind w:left="360" w:right="41"/>
        <w:jc w:val="both"/>
      </w:pPr>
      <w:r w:rsidRPr="00075F53">
        <w:t xml:space="preserve"> p</w:t>
      </w:r>
      <w:r w:rsidR="006140DF" w:rsidRPr="00075F53">
        <w:t>-</w:t>
      </w:r>
      <w:r w:rsidRPr="00075F53">
        <w:t xml:space="preserve">value indicates the number of orders. The formula to </w:t>
      </w:r>
      <w:r w:rsidR="00B20C81" w:rsidRPr="00075F53">
        <w:t xml:space="preserve">  </w:t>
      </w:r>
      <w:r w:rsidRPr="00075F53">
        <w:t xml:space="preserve">denote this AR is shown </w:t>
      </w:r>
      <w:r w:rsidR="009B22B4" w:rsidRPr="00075F53">
        <w:t>(4)</w:t>
      </w:r>
    </w:p>
    <w:p w14:paraId="54A4AEA4" w14:textId="1382354C" w:rsidR="00E80204" w:rsidRPr="00075F53" w:rsidRDefault="005C365E" w:rsidP="00462764">
      <w:pPr>
        <w:spacing w:line="360" w:lineRule="auto"/>
        <w:ind w:right="82"/>
        <w:jc w:val="both"/>
        <w:rPr>
          <w:sz w:val="18"/>
          <w:szCs w:val="18"/>
        </w:rPr>
      </w:pPr>
      <m:oMathPara>
        <m:oMathParaPr>
          <m:jc m:val="center"/>
        </m:oMathParaPr>
        <m:oMath>
          <m:sSub>
            <m:sSubPr>
              <m:ctrlPr>
                <w:rPr>
                  <w:rFonts w:ascii="Cambria Math" w:eastAsia="Cambria Math" w:hAnsi="Cambria Math"/>
                  <w:sz w:val="18"/>
                  <w:szCs w:val="18"/>
                </w:rPr>
              </m:ctrlPr>
            </m:sSubPr>
            <m:e>
              <m:r>
                <m:rPr>
                  <m:sty m:val="p"/>
                </m:rPr>
                <w:rPr>
                  <w:rFonts w:ascii="Cambria Math" w:hAnsi="Cambria Math"/>
                  <w:sz w:val="18"/>
                  <w:szCs w:val="18"/>
                </w:rPr>
                <m:t>Y</m:t>
              </m:r>
            </m:e>
            <m:sub>
              <m:r>
                <w:rPr>
                  <w:rFonts w:ascii="Cambria Math" w:eastAsia="Cambria Math" w:hAnsi="Cambria Math"/>
                  <w:sz w:val="18"/>
                  <w:szCs w:val="18"/>
                </w:rPr>
                <m:t xml:space="preserve"> t</m:t>
              </m:r>
            </m:sub>
          </m:sSub>
          <m:r>
            <w:rPr>
              <w:rFonts w:ascii="Cambria Math" w:eastAsia="Cambria Math" w:hAnsi="Cambria Math"/>
              <w:sz w:val="18"/>
              <w:szCs w:val="18"/>
            </w:rPr>
            <m:t>=</m:t>
          </m:r>
          <m:r>
            <m:rPr>
              <m:sty m:val="p"/>
            </m:rPr>
            <w:rPr>
              <w:rFonts w:ascii="Cambria Math" w:hAnsi="Cambria Math"/>
              <w:sz w:val="18"/>
              <w:szCs w:val="18"/>
            </w:rPr>
            <m:t>β</m:t>
          </m:r>
          <m:r>
            <m:rPr>
              <m:sty m:val="p"/>
            </m:rPr>
            <w:rPr>
              <w:rFonts w:ascii="Cambria Math" w:hAnsi="Cambria Math"/>
              <w:sz w:val="18"/>
              <w:szCs w:val="18"/>
              <w:vertAlign w:val="subscript"/>
            </w:rPr>
            <m:t>1</m:t>
          </m:r>
          <m:r>
            <m:rPr>
              <m:sty m:val="p"/>
            </m:rPr>
            <w:rPr>
              <w:rFonts w:ascii="Cambria Math" w:hAnsi="Cambria Math"/>
              <w:sz w:val="18"/>
              <w:szCs w:val="18"/>
            </w:rPr>
            <m:t>*Y</m:t>
          </m:r>
          <m:r>
            <m:rPr>
              <m:sty m:val="p"/>
            </m:rPr>
            <w:rPr>
              <w:rFonts w:ascii="Cambria Math" w:hAnsi="Cambria Math"/>
              <w:sz w:val="18"/>
              <w:szCs w:val="18"/>
              <w:vertAlign w:val="subscript"/>
            </w:rPr>
            <m:t>t-1</m:t>
          </m:r>
          <m:r>
            <m:rPr>
              <m:sty m:val="p"/>
            </m:rPr>
            <w:rPr>
              <w:rFonts w:ascii="Cambria Math" w:hAnsi="Cambria Math"/>
              <w:sz w:val="18"/>
              <w:szCs w:val="18"/>
            </w:rPr>
            <m:t>+ ..+ β</m:t>
          </m:r>
          <m:r>
            <m:rPr>
              <m:sty m:val="p"/>
            </m:rPr>
            <w:rPr>
              <w:rFonts w:ascii="Cambria Math" w:hAnsi="Cambria Math"/>
              <w:sz w:val="18"/>
              <w:szCs w:val="18"/>
              <w:vertAlign w:val="subscript"/>
            </w:rPr>
            <m:t>p</m:t>
          </m:r>
          <m:r>
            <m:rPr>
              <m:sty m:val="p"/>
            </m:rPr>
            <w:rPr>
              <w:rFonts w:ascii="Cambria Math" w:hAnsi="Cambria Math"/>
              <w:sz w:val="18"/>
              <w:szCs w:val="18"/>
            </w:rPr>
            <m:t>*Y</m:t>
          </m:r>
          <m:r>
            <m:rPr>
              <m:sty m:val="p"/>
            </m:rPr>
            <w:rPr>
              <w:rFonts w:ascii="Cambria Math" w:hAnsi="Cambria Math"/>
              <w:sz w:val="18"/>
              <w:szCs w:val="18"/>
              <w:vertAlign w:val="subscript"/>
            </w:rPr>
            <m:t>t-p</m:t>
          </m:r>
          <m:r>
            <m:rPr>
              <m:sty m:val="p"/>
            </m:rPr>
            <w:rPr>
              <w:rFonts w:ascii="Cambria Math" w:hAnsi="Cambria Math"/>
              <w:sz w:val="18"/>
              <w:szCs w:val="18"/>
            </w:rPr>
            <m:t xml:space="preserve"> + ε</m:t>
          </m:r>
          <m:r>
            <w:rPr>
              <w:rFonts w:ascii="Cambria Math" w:eastAsia="Cambria Math" w:hAnsi="Cambria Math"/>
              <w:sz w:val="18"/>
              <w:szCs w:val="18"/>
            </w:rPr>
            <m:t>=</m:t>
          </m:r>
          <m:sSub>
            <m:sSubPr>
              <m:ctrlPr>
                <w:rPr>
                  <w:rFonts w:ascii="Cambria Math" w:eastAsia="Cambria Math" w:hAnsi="Cambria Math"/>
                  <w:sz w:val="18"/>
                  <w:szCs w:val="18"/>
                </w:rPr>
              </m:ctrlPr>
            </m:sSubPr>
            <m:e>
              <m:r>
                <m:rPr>
                  <m:sty m:val="p"/>
                </m:rPr>
                <w:rPr>
                  <w:rFonts w:ascii="Cambria Math" w:hAnsi="Cambria Math"/>
                  <w:sz w:val="18"/>
                  <w:szCs w:val="18"/>
                </w:rPr>
                <m:t>ε</m:t>
              </m:r>
            </m:e>
            <m:sub>
              <m:r>
                <w:rPr>
                  <w:rFonts w:ascii="Cambria Math" w:eastAsia="Cambria Math" w:hAnsi="Cambria Math"/>
                  <w:sz w:val="18"/>
                  <w:szCs w:val="18"/>
                </w:rPr>
                <m:t xml:space="preserve"> </m:t>
              </m:r>
            </m:sub>
          </m:sSub>
          <m:r>
            <w:rPr>
              <w:rFonts w:ascii="Cambria Math" w:eastAsia="Cambria Math" w:hAnsi="Cambria Math"/>
              <w:sz w:val="18"/>
              <w:szCs w:val="18"/>
            </w:rPr>
            <m:t xml:space="preserve">+ </m:t>
          </m:r>
          <m:nary>
            <m:naryPr>
              <m:chr m:val="∑"/>
              <m:grow m:val="1"/>
              <m:ctrlPr>
                <w:rPr>
                  <w:rFonts w:ascii="Cambria Math" w:eastAsia="Cambria Math" w:hAnsi="Cambria Math"/>
                  <w:sz w:val="18"/>
                  <w:szCs w:val="18"/>
                </w:rPr>
              </m:ctrlPr>
            </m:naryPr>
            <m:sub>
              <m:r>
                <w:rPr>
                  <w:rFonts w:ascii="Cambria Math" w:eastAsia="Cambria Math" w:hAnsi="Cambria Math"/>
                  <w:sz w:val="18"/>
                  <w:szCs w:val="18"/>
                </w:rPr>
                <m:t>j=1</m:t>
              </m:r>
            </m:sub>
            <m:sup>
              <m:r>
                <w:rPr>
                  <w:rFonts w:ascii="Cambria Math" w:eastAsia="Cambria Math" w:hAnsi="Cambria Math"/>
                  <w:sz w:val="18"/>
                  <w:szCs w:val="18"/>
                </w:rPr>
                <m:t>p</m:t>
              </m:r>
            </m:sup>
            <m:e>
              <m:d>
                <m:dPr>
                  <m:ctrlPr>
                    <w:rPr>
                      <w:rFonts w:ascii="Cambria Math" w:eastAsia="Cambria Math" w:hAnsi="Cambria Math"/>
                      <w:sz w:val="18"/>
                      <w:szCs w:val="18"/>
                    </w:rPr>
                  </m:ctrlPr>
                </m:dPr>
                <m:e>
                  <m:sSub>
                    <m:sSubPr>
                      <m:ctrlPr>
                        <w:rPr>
                          <w:rFonts w:ascii="Cambria Math" w:eastAsia="Cambria Math" w:hAnsi="Cambria Math"/>
                          <w:sz w:val="18"/>
                          <w:szCs w:val="18"/>
                        </w:rPr>
                      </m:ctrlPr>
                    </m:sSubPr>
                    <m:e>
                      <m:r>
                        <m:rPr>
                          <m:sty m:val="p"/>
                        </m:rPr>
                        <w:rPr>
                          <w:rFonts w:ascii="Cambria Math" w:hAnsi="Cambria Math"/>
                          <w:sz w:val="18"/>
                          <w:szCs w:val="18"/>
                        </w:rPr>
                        <m:t>β</m:t>
                      </m:r>
                    </m:e>
                    <m:sub>
                      <m:r>
                        <w:rPr>
                          <w:rFonts w:ascii="Cambria Math" w:eastAsia="Cambria Math" w:hAnsi="Cambria Math"/>
                          <w:sz w:val="18"/>
                          <w:szCs w:val="18"/>
                        </w:rPr>
                        <m:t>j</m:t>
                      </m:r>
                    </m:sub>
                  </m:sSub>
                  <m:r>
                    <w:rPr>
                      <w:rFonts w:ascii="Cambria Math" w:eastAsia="Cambria Math" w:hAnsi="Cambria Math"/>
                      <w:sz w:val="18"/>
                      <w:szCs w:val="18"/>
                    </w:rPr>
                    <m:t>*</m:t>
                  </m:r>
                  <m:sSub>
                    <m:sSubPr>
                      <m:ctrlPr>
                        <w:rPr>
                          <w:rFonts w:ascii="Cambria Math" w:eastAsia="Cambria Math" w:hAnsi="Cambria Math"/>
                          <w:sz w:val="18"/>
                          <w:szCs w:val="18"/>
                        </w:rPr>
                      </m:ctrlPr>
                    </m:sSubPr>
                    <m:e>
                      <m:r>
                        <m:rPr>
                          <m:sty m:val="p"/>
                        </m:rPr>
                        <w:rPr>
                          <w:rFonts w:ascii="Cambria Math" w:hAnsi="Cambria Math"/>
                          <w:sz w:val="18"/>
                          <w:szCs w:val="18"/>
                        </w:rPr>
                        <m:t>Y</m:t>
                      </m:r>
                    </m:e>
                    <m:sub>
                      <m:r>
                        <w:rPr>
                          <w:rFonts w:ascii="Cambria Math" w:eastAsia="Cambria Math" w:hAnsi="Cambria Math"/>
                          <w:sz w:val="18"/>
                          <w:szCs w:val="18"/>
                        </w:rPr>
                        <m:t xml:space="preserve"> t-j</m:t>
                      </m:r>
                    </m:sub>
                  </m:sSub>
                </m:e>
              </m:d>
            </m:e>
          </m:nary>
        </m:oMath>
      </m:oMathPara>
    </w:p>
    <w:p w14:paraId="3747D5E9" w14:textId="7F628D68" w:rsidR="00B14192" w:rsidRPr="00075F53" w:rsidRDefault="00723085" w:rsidP="00462764">
      <w:pPr>
        <w:spacing w:line="360" w:lineRule="auto"/>
        <w:ind w:left="90" w:right="41"/>
      </w:pPr>
      <w:r w:rsidRPr="00075F53">
        <w:t>(4)</w:t>
      </w:r>
    </w:p>
    <w:p w14:paraId="023F6107" w14:textId="65472C77" w:rsidR="005F4E3F" w:rsidRPr="00075F53" w:rsidRDefault="00345402" w:rsidP="00462764">
      <w:pPr>
        <w:spacing w:line="360" w:lineRule="auto"/>
        <w:ind w:right="41"/>
        <w:jc w:val="both"/>
      </w:pPr>
      <w:r w:rsidRPr="00075F53">
        <w:t>Where</w:t>
      </w:r>
      <w:r w:rsidR="00FD5993" w:rsidRPr="00075F53">
        <w:t xml:space="preserve"> p is used to determin</w:t>
      </w:r>
      <w:r w:rsidR="006140DF" w:rsidRPr="00075F53">
        <w:t>e</w:t>
      </w:r>
      <w:r w:rsidR="00FD5993" w:rsidRPr="00075F53">
        <w:t xml:space="preserve"> the number of orders of past values; t is the time series;</w:t>
      </w:r>
      <w:r w:rsidR="003B19A5" w:rsidRPr="00075F53">
        <w:t xml:space="preserve"> β is the slope </w:t>
      </w:r>
      <w:r w:rsidR="005455AB" w:rsidRPr="00075F53">
        <w:t>coefficient</w:t>
      </w:r>
      <w:r w:rsidR="003A0720" w:rsidRPr="00075F53">
        <w:t xml:space="preserve"> of the AR model</w:t>
      </w:r>
      <w:r w:rsidR="005455AB" w:rsidRPr="00075F53">
        <w:t>;</w:t>
      </w:r>
      <w:r w:rsidR="00C07C03" w:rsidRPr="00075F53">
        <w:t xml:space="preserve"> ε is </w:t>
      </w:r>
      <w:r w:rsidR="006140DF" w:rsidRPr="00075F53">
        <w:t xml:space="preserve">the </w:t>
      </w:r>
      <w:r w:rsidR="00C07C03" w:rsidRPr="00075F53">
        <w:t xml:space="preserve">error term </w:t>
      </w:r>
      <w:r w:rsidR="00BE76A7" w:rsidRPr="00075F53">
        <w:t xml:space="preserve">with mean zero and variance </w:t>
      </w:r>
      <w:r w:rsidR="005455AB" w:rsidRPr="00075F53">
        <w:t>σ</w:t>
      </w:r>
      <w:r w:rsidR="00473B7E" w:rsidRPr="00075F53">
        <w:rPr>
          <w:vertAlign w:val="superscript"/>
        </w:rPr>
        <w:t>2</w:t>
      </w:r>
      <w:r w:rsidR="00473B7E" w:rsidRPr="00075F53">
        <w:t>.</w:t>
      </w:r>
    </w:p>
    <w:p w14:paraId="695B9726" w14:textId="1DD2A96B" w:rsidR="00DF4AD0" w:rsidRPr="00075F53" w:rsidRDefault="00473B7E" w:rsidP="00AA6BED">
      <w:pPr>
        <w:spacing w:line="360" w:lineRule="auto"/>
        <w:ind w:right="41"/>
        <w:jc w:val="both"/>
      </w:pPr>
      <w:r w:rsidRPr="00075F53">
        <w:t>MA process is denoted by order q in the ARIMA (p, d, q) classificati</w:t>
      </w:r>
      <w:r w:rsidR="00C64643" w:rsidRPr="00075F53">
        <w:t>on</w:t>
      </w:r>
      <w:r w:rsidR="009B22B4" w:rsidRPr="00075F53">
        <w:t xml:space="preserve"> which shows an error value in (4</w:t>
      </w:r>
      <w:r w:rsidR="00C63FC4" w:rsidRPr="00075F53">
        <w:t>), it</w:t>
      </w:r>
      <w:r w:rsidR="009B22B4" w:rsidRPr="00075F53">
        <w:t xml:space="preserve"> also uses the number of orders in the past </w:t>
      </w:r>
      <w:r w:rsidR="007930CA" w:rsidRPr="00075F53">
        <w:t>values, as</w:t>
      </w:r>
      <w:r w:rsidR="009B22B4" w:rsidRPr="00075F53">
        <w:t xml:space="preserve"> denoted in (5)</w:t>
      </w:r>
      <w:r w:rsidR="00F53CFA" w:rsidRPr="00075F53">
        <w:t xml:space="preserve"> </w:t>
      </w:r>
    </w:p>
    <w:p w14:paraId="19AE9A79" w14:textId="77777777" w:rsidR="00EE4C85" w:rsidRPr="00075F53" w:rsidRDefault="00076D99" w:rsidP="00AA6BED">
      <w:pPr>
        <w:spacing w:line="360" w:lineRule="auto"/>
        <w:ind w:right="-8"/>
      </w:pPr>
      <m:oMathPara>
        <m:oMathParaPr>
          <m:jc m:val="center"/>
        </m:oMathParaPr>
        <m:oMath>
          <m:r>
            <m:rPr>
              <m:sty m:val="p"/>
            </m:rPr>
            <w:rPr>
              <w:rFonts w:ascii="Cambria Math" w:hAnsi="Cambria Math"/>
            </w:rPr>
            <m:t>Y</m:t>
          </m:r>
          <m:r>
            <m:rPr>
              <m:sty m:val="p"/>
            </m:rPr>
            <w:rPr>
              <w:rFonts w:ascii="Cambria Math" w:hAnsi="Cambria Math"/>
              <w:vertAlign w:val="subscript"/>
            </w:rPr>
            <m:t>t</m:t>
          </m:r>
          <m:r>
            <m:rPr>
              <m:sty m:val="p"/>
            </m:rPr>
            <w:rPr>
              <w:rFonts w:ascii="Cambria Math" w:hAnsi="Cambria Math"/>
            </w:rPr>
            <m:t xml:space="preserve"> = </m:t>
          </m:r>
          <m:sSub>
            <m:sSubPr>
              <m:ctrlPr>
                <w:rPr>
                  <w:rFonts w:ascii="Cambria Math" w:eastAsia="Cambria Math" w:hAnsi="Cambria Math"/>
                </w:rPr>
              </m:ctrlPr>
            </m:sSubPr>
            <m:e>
              <m:r>
                <m:rPr>
                  <m:sty m:val="p"/>
                </m:rPr>
                <w:rPr>
                  <w:rFonts w:ascii="Cambria Math" w:hAnsi="Cambria Math"/>
                </w:rPr>
                <m:t>α</m:t>
              </m:r>
            </m:e>
            <m:sub>
              <m:r>
                <w:rPr>
                  <w:rFonts w:ascii="Cambria Math" w:eastAsia="Cambria Math" w:hAnsi="Cambria Math"/>
                </w:rPr>
                <m:t>1</m:t>
              </m:r>
            </m:sub>
          </m:sSub>
          <m:r>
            <m:rPr>
              <m:sty m:val="p"/>
            </m:rPr>
            <w:rPr>
              <w:rFonts w:ascii="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t-1</m:t>
              </m:r>
            </m:sub>
          </m:sSub>
          <m:r>
            <m:rPr>
              <m:sty m:val="p"/>
            </m:rPr>
            <w:rPr>
              <w:rFonts w:ascii="Cambria Math" w:hAnsi="Cambria Math"/>
            </w:rPr>
            <m:t xml:space="preserve">+. . + </m:t>
          </m:r>
          <m:sSub>
            <m:sSubPr>
              <m:ctrlPr>
                <w:rPr>
                  <w:rFonts w:ascii="Cambria Math" w:eastAsia="Cambria Math" w:hAnsi="Cambria Math"/>
                </w:rPr>
              </m:ctrlPr>
            </m:sSubPr>
            <m:e>
              <m:r>
                <m:rPr>
                  <m:sty m:val="p"/>
                </m:rPr>
                <w:rPr>
                  <w:rFonts w:ascii="Cambria Math" w:hAnsi="Cambria Math"/>
                </w:rPr>
                <m:t>α</m:t>
              </m:r>
            </m:e>
            <m:sub>
              <m:r>
                <w:rPr>
                  <w:rFonts w:ascii="Cambria Math" w:eastAsia="Cambria Math" w:hAnsi="Cambria Math"/>
                </w:rPr>
                <m:t>q</m:t>
              </m:r>
            </m:sub>
          </m:sSub>
          <m:r>
            <m:rPr>
              <m:sty m:val="p"/>
            </m:rPr>
            <w:rPr>
              <w:rFonts w:ascii="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t- q</m:t>
              </m:r>
            </m:sub>
          </m:sSub>
          <m:r>
            <m:rPr>
              <m:sty m:val="p"/>
            </m:rPr>
            <w:rPr>
              <w:rFonts w:ascii="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m:t>
              </m:r>
            </m:sub>
          </m:sSub>
          <m:r>
            <m:rPr>
              <m:sty m:val="p"/>
            </m:rPr>
            <w:rPr>
              <w:rFonts w:ascii="Cambria Math" w:hAnsi="Cambria Math"/>
            </w:rPr>
            <m:t xml:space="preserve"> =</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p</m:t>
              </m:r>
            </m:sup>
            <m:e>
              <m:d>
                <m:dPr>
                  <m:ctrlPr>
                    <w:rPr>
                      <w:rFonts w:ascii="Cambria Math" w:eastAsia="Cambria Math" w:hAnsi="Cambria Math"/>
                    </w:rPr>
                  </m:ctrlPr>
                </m:dPr>
                <m:e>
                  <m:sSub>
                    <m:sSubPr>
                      <m:ctrlPr>
                        <w:rPr>
                          <w:rFonts w:ascii="Cambria Math" w:eastAsia="Cambria Math" w:hAnsi="Cambria Math"/>
                        </w:rPr>
                      </m:ctrlPr>
                    </m:sSubPr>
                    <m:e>
                      <m:r>
                        <m:rPr>
                          <m:sty m:val="p"/>
                        </m:rPr>
                        <w:rPr>
                          <w:rFonts w:ascii="Cambria Math" w:hAnsi="Cambria Math"/>
                        </w:rPr>
                        <m:t>α</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t-j</m:t>
                      </m:r>
                    </m:sub>
                  </m:sSub>
                </m:e>
              </m:d>
            </m:e>
          </m:nary>
        </m:oMath>
      </m:oMathPara>
    </w:p>
    <w:p w14:paraId="4C47191B" w14:textId="5A68E328" w:rsidR="00950E30" w:rsidRPr="00075F53" w:rsidRDefault="00723085" w:rsidP="00AA6BED">
      <w:pPr>
        <w:spacing w:line="360" w:lineRule="auto"/>
        <w:ind w:right="-8"/>
        <w:rPr>
          <w:vertAlign w:val="subscript"/>
        </w:rPr>
      </w:pPr>
      <w:r w:rsidRPr="00075F53">
        <w:t>(5)</w:t>
      </w:r>
    </w:p>
    <w:p w14:paraId="5D060E01" w14:textId="4240FAE8" w:rsidR="00C829E0" w:rsidRPr="00075F53" w:rsidRDefault="00950E30" w:rsidP="00AA6BED">
      <w:pPr>
        <w:spacing w:line="360" w:lineRule="auto"/>
        <w:ind w:right="41"/>
        <w:jc w:val="both"/>
      </w:pPr>
      <w:r w:rsidRPr="00075F53">
        <w:t xml:space="preserve">Where </w:t>
      </w:r>
      <w:proofErr w:type="spellStart"/>
      <w:r w:rsidRPr="00075F53">
        <w:t>t</w:t>
      </w:r>
      <w:proofErr w:type="spellEnd"/>
      <w:r w:rsidRPr="00075F53">
        <w:t xml:space="preserve"> is the time series; </w:t>
      </w:r>
      <w:r w:rsidR="00026B44" w:rsidRPr="00075F53">
        <w:t>α</w:t>
      </w:r>
      <w:r w:rsidRPr="00075F53">
        <w:t xml:space="preserve"> is the slope coefficient; </w:t>
      </w:r>
      <w:r w:rsidR="008F597B" w:rsidRPr="00075F53">
        <w:t xml:space="preserve">q is the number of orders needed to identify the past </w:t>
      </w:r>
      <w:r w:rsidR="00C829E0" w:rsidRPr="00075F53">
        <w:t xml:space="preserve">values. To identify how many orders are in the calculation of AR, the parameter of q is </w:t>
      </w:r>
      <w:r w:rsidR="006E6C5D" w:rsidRPr="00075F53">
        <w:t>used</w:t>
      </w:r>
      <w:r w:rsidR="00560798" w:rsidRPr="00075F53">
        <w:t>.</w:t>
      </w:r>
    </w:p>
    <w:p w14:paraId="1540E202" w14:textId="77777777" w:rsidR="0014612B" w:rsidRPr="00075F53" w:rsidRDefault="00544C8F" w:rsidP="00AA6BED">
      <w:pPr>
        <w:spacing w:line="360" w:lineRule="auto"/>
        <w:ind w:right="41"/>
        <w:jc w:val="both"/>
      </w:pPr>
      <w:r w:rsidRPr="00075F53">
        <w:t xml:space="preserve">Integrated or differentiated versions are denoted as d in ARIMA (p, d, q), which is </w:t>
      </w:r>
      <w:r w:rsidR="009C5785" w:rsidRPr="00075F53">
        <w:t>the number of t</w:t>
      </w:r>
      <w:r w:rsidR="0014612B" w:rsidRPr="00075F53">
        <w:t xml:space="preserve">ime the time series got </w:t>
      </w:r>
      <w:proofErr w:type="gramStart"/>
      <w:r w:rsidR="0014612B" w:rsidRPr="00075F53">
        <w:t xml:space="preserve">differenced </w:t>
      </w:r>
      <w:r w:rsidRPr="00075F53">
        <w:t>.</w:t>
      </w:r>
      <w:proofErr w:type="gramEnd"/>
      <w:r w:rsidR="0014612B" w:rsidRPr="00075F53">
        <w:tab/>
      </w:r>
      <w:r w:rsidR="0014612B" w:rsidRPr="00075F53">
        <w:tab/>
      </w:r>
    </w:p>
    <w:p w14:paraId="356C8DF8" w14:textId="68CCF9D5" w:rsidR="006E072E" w:rsidRPr="00075F53" w:rsidRDefault="00C973CA" w:rsidP="00AA6BED">
      <w:pPr>
        <w:spacing w:line="360" w:lineRule="auto"/>
        <w:ind w:right="41"/>
      </w:pPr>
      <w:proofErr w:type="gramStart"/>
      <w:r w:rsidRPr="00075F53">
        <w:rPr>
          <w:rFonts w:eastAsia="Symbol"/>
        </w:rPr>
        <w:t>I(</w:t>
      </w:r>
      <w:proofErr w:type="gramEnd"/>
      <w:r w:rsidRPr="00075F53">
        <w:rPr>
          <w:rFonts w:eastAsia="Symbol"/>
        </w:rPr>
        <w:t>1) =</w:t>
      </w:r>
      <w:r w:rsidR="001C0485" w:rsidRPr="00075F53">
        <w:rPr>
          <w:rFonts w:eastAsia="Symbol"/>
        </w:rPr>
        <w:t xml:space="preserve"> </w:t>
      </w:r>
      <m:oMath>
        <m:r>
          <w:rPr>
            <w:rFonts w:ascii="Cambria Math" w:eastAsia="Cambria Math" w:hAnsi="Cambria Math"/>
          </w:rPr>
          <m:t>▽</m:t>
        </m:r>
        <m:sSub>
          <m:sSubPr>
            <m:ctrlPr>
              <w:rPr>
                <w:rFonts w:ascii="Cambria Math" w:hAnsi="Cambria Math"/>
                <w:i/>
              </w:rPr>
            </m:ctrlPr>
          </m:sSubPr>
          <m:e>
            <m:r>
              <w:rPr>
                <w:rFonts w:ascii="Cambria Math" w:eastAsiaTheme="minorEastAsia" w:hAnsi="Cambria Math"/>
              </w:rPr>
              <m:t>y</m:t>
            </m:r>
          </m:e>
          <m:sub>
            <m:r>
              <m:rPr>
                <m:nor/>
              </m:rPr>
              <m:t>t</m:t>
            </m:r>
          </m:sub>
        </m:sSub>
        <m:r>
          <w:rPr>
            <w:rFonts w:ascii="Cambria Math" w:hAnsi="Cambria Math"/>
          </w:rPr>
          <m:t>=</m:t>
        </m:r>
        <m:sSub>
          <m:sSubPr>
            <m:ctrlPr>
              <w:rPr>
                <w:rFonts w:ascii="Cambria Math" w:hAnsi="Cambria Math"/>
                <w:i/>
              </w:rPr>
            </m:ctrlPr>
          </m:sSubPr>
          <m:e>
            <m:r>
              <m:rPr>
                <m:nor/>
              </m:rPr>
              <m:t>y</m:t>
            </m:r>
          </m:e>
          <m:sub>
            <m:r>
              <m:rPr>
                <m:nor/>
              </m:rPr>
              <m:t>t</m:t>
            </m:r>
          </m:sub>
        </m:sSub>
        <m:r>
          <w:rPr>
            <w:rFonts w:ascii="Cambria Math" w:hAnsi="Cambria Math"/>
          </w:rPr>
          <m:t xml:space="preserve">- </m:t>
        </m:r>
        <m:sSub>
          <m:sSubPr>
            <m:ctrlPr>
              <w:rPr>
                <w:rFonts w:ascii="Cambria Math" w:hAnsi="Cambria Math"/>
                <w:i/>
              </w:rPr>
            </m:ctrlPr>
          </m:sSubPr>
          <m:e>
            <m:r>
              <m:rPr>
                <m:nor/>
              </m:rPr>
              <m:t>y</m:t>
            </m:r>
          </m:e>
          <m:sub>
            <m:r>
              <m:rPr>
                <m:nor/>
              </m:rPr>
              <m:t xml:space="preserve">t-1 </m:t>
            </m:r>
          </m:sub>
        </m:sSub>
      </m:oMath>
    </w:p>
    <w:p w14:paraId="17888AF5" w14:textId="3C0676D1" w:rsidR="001C0485" w:rsidRPr="00075F53" w:rsidRDefault="001C0485" w:rsidP="00AA6BED">
      <w:pPr>
        <w:ind w:hanging="50"/>
        <w:rPr>
          <w:rFonts w:eastAsiaTheme="minorEastAsia"/>
        </w:rPr>
      </w:pPr>
      <w:r w:rsidRPr="00075F53">
        <w:rPr>
          <w:rFonts w:eastAsia="Symbol"/>
        </w:rPr>
        <w:t xml:space="preserve">I(d) = </w:t>
      </w:r>
      <m:oMath>
        <m:r>
          <w:rPr>
            <w:rFonts w:ascii="Cambria Math" w:eastAsia="Cambria Math" w:hAnsi="Cambria Math"/>
          </w:rPr>
          <m:t>▽</m:t>
        </m:r>
      </m:oMath>
      <w:r w:rsidR="00381DA6" w:rsidRPr="00075F53">
        <w:rPr>
          <w:rFonts w:eastAsia="Symbol"/>
          <w:vertAlign w:val="superscript"/>
        </w:rPr>
        <w:t>d</w:t>
      </w:r>
      <m:oMath>
        <m:sSub>
          <m:sSubPr>
            <m:ctrlPr>
              <w:rPr>
                <w:rFonts w:ascii="Cambria Math" w:hAnsi="Cambria Math"/>
                <w:i/>
              </w:rPr>
            </m:ctrlPr>
          </m:sSubPr>
          <m:e>
            <m:r>
              <w:rPr>
                <w:rFonts w:ascii="Cambria Math" w:eastAsiaTheme="minorEastAsia" w:hAnsi="Cambria Math"/>
              </w:rPr>
              <m:t>(y</m:t>
            </m:r>
          </m:e>
          <m:sub>
            <m:r>
              <m:rPr>
                <m:nor/>
              </m:rPr>
              <m:t>t</m:t>
            </m:r>
          </m:sub>
        </m:sSub>
        <m:r>
          <w:rPr>
            <w:rFonts w:ascii="Cambria Math" w:hAnsi="Cambria Math"/>
          </w:rPr>
          <m:t>)</m:t>
        </m:r>
      </m:oMath>
      <w:r w:rsidR="00A82593" w:rsidRPr="00075F53">
        <w:rPr>
          <w:rFonts w:eastAsia="Symbol"/>
        </w:rPr>
        <w:t xml:space="preserve">= </w:t>
      </w:r>
      <m:oMath>
        <m:r>
          <w:rPr>
            <w:rFonts w:ascii="Cambria Math" w:eastAsia="Cambria Math" w:hAnsi="Cambria Math"/>
          </w:rPr>
          <m:t>▽</m:t>
        </m:r>
      </m:oMath>
      <w:r w:rsidR="001C6111" w:rsidRPr="00075F53">
        <w:rPr>
          <w:rFonts w:eastAsia="Symbol"/>
        </w:rPr>
        <w:t xml:space="preserve"> </w:t>
      </w:r>
      <w:r w:rsidR="00A82593" w:rsidRPr="00075F53">
        <w:rPr>
          <w:rFonts w:eastAsia="Symbol"/>
        </w:rPr>
        <w:t xml:space="preserve">( </w:t>
      </w:r>
      <m:oMath>
        <m:r>
          <w:rPr>
            <w:rFonts w:ascii="Cambria Math" w:eastAsia="Cambria Math" w:hAnsi="Cambria Math"/>
          </w:rPr>
          <m:t>▽</m:t>
        </m:r>
      </m:oMath>
      <w:r w:rsidR="001C6111" w:rsidRPr="00075F53">
        <w:rPr>
          <w:rFonts w:eastAsia="Symbol"/>
        </w:rPr>
        <w:t xml:space="preserve"> </w:t>
      </w:r>
      <w:r w:rsidR="00A82593" w:rsidRPr="00075F53">
        <w:rPr>
          <w:rFonts w:eastAsia="Symbol"/>
        </w:rPr>
        <w:t>(</w:t>
      </w:r>
      <w:proofErr w:type="gramStart"/>
      <w:r w:rsidR="00A82593" w:rsidRPr="00075F53">
        <w:rPr>
          <w:rFonts w:eastAsia="Symbol"/>
        </w:rPr>
        <w:t>.....</w:t>
      </w:r>
      <w:proofErr w:type="gramEnd"/>
      <w:r w:rsidR="00A82593" w:rsidRPr="00075F53">
        <w:rPr>
          <w:rFonts w:eastAsia="Symbol"/>
        </w:rPr>
        <w:t xml:space="preserve"> </w:t>
      </w:r>
      <m:oMath>
        <m:r>
          <w:rPr>
            <w:rFonts w:ascii="Cambria Math" w:eastAsia="Cambria Math" w:hAnsi="Cambria Math"/>
          </w:rPr>
          <m:t>▽</m:t>
        </m:r>
      </m:oMath>
      <w:r w:rsidR="001C6111" w:rsidRPr="00075F53">
        <w:rPr>
          <w:rFonts w:eastAsia="Symbol"/>
        </w:rPr>
        <w:t xml:space="preserve"> </w:t>
      </w:r>
      <w:r w:rsidR="00A82593" w:rsidRPr="00075F53">
        <w:rPr>
          <w:rFonts w:eastAsia="Symbol"/>
        </w:rPr>
        <w:t>(</w:t>
      </w:r>
      <m:oMath>
        <m:sSub>
          <m:sSubPr>
            <m:ctrlPr>
              <w:rPr>
                <w:rFonts w:ascii="Cambria Math" w:hAnsi="Cambria Math"/>
                <w:i/>
              </w:rPr>
            </m:ctrlPr>
          </m:sSubPr>
          <m:e>
            <m:r>
              <w:rPr>
                <w:rFonts w:ascii="Cambria Math" w:eastAsiaTheme="minorEastAsia" w:hAnsi="Cambria Math"/>
              </w:rPr>
              <m:t>(y</m:t>
            </m:r>
          </m:e>
          <m:sub>
            <m:r>
              <m:rPr>
                <m:nor/>
              </m:rPr>
              <m:t>t</m:t>
            </m:r>
          </m:sub>
        </m:sSub>
        <m:r>
          <w:rPr>
            <w:rFonts w:ascii="Cambria Math" w:hAnsi="Cambria Math"/>
          </w:rPr>
          <m:t>) ) )</m:t>
        </m:r>
      </m:oMath>
    </w:p>
    <w:p w14:paraId="6ABBF36B" w14:textId="77777777" w:rsidR="001C6111" w:rsidRPr="00075F53" w:rsidRDefault="001C6111" w:rsidP="00AA6BED">
      <w:pPr>
        <w:ind w:hanging="50"/>
        <w:rPr>
          <w:rFonts w:eastAsiaTheme="minorEastAsia"/>
        </w:rPr>
      </w:pPr>
    </w:p>
    <w:p w14:paraId="7CE492D1" w14:textId="7953D617" w:rsidR="007619ED" w:rsidRPr="00075F53" w:rsidRDefault="00DA1BDD" w:rsidP="00AA6BED">
      <w:pPr>
        <w:spacing w:line="360" w:lineRule="auto"/>
        <w:ind w:right="41"/>
        <w:jc w:val="both"/>
      </w:pPr>
      <w:r w:rsidRPr="00075F53">
        <w:t>Below are 2 expressions</w:t>
      </w:r>
      <w:r w:rsidR="00335F15" w:rsidRPr="00075F53">
        <w:t xml:space="preserve"> (7</w:t>
      </w:r>
      <w:proofErr w:type="gramStart"/>
      <w:r w:rsidR="00335F15" w:rsidRPr="00075F53">
        <w:t>) ,</w:t>
      </w:r>
      <w:proofErr w:type="gramEnd"/>
      <w:r w:rsidR="00335F15" w:rsidRPr="00075F53">
        <w:t>(8)</w:t>
      </w:r>
      <w:r w:rsidRPr="00075F53">
        <w:t xml:space="preserve"> to show the difference when there is no difference and when there is no between ARMA(</w:t>
      </w:r>
      <w:proofErr w:type="spellStart"/>
      <w:r w:rsidRPr="00075F53">
        <w:t>p,q</w:t>
      </w:r>
      <w:proofErr w:type="spellEnd"/>
      <w:r w:rsidRPr="00075F53">
        <w:t xml:space="preserve">),or can write ARMA(p,0,q) because difference is zero and ARIMA( </w:t>
      </w:r>
      <w:proofErr w:type="spellStart"/>
      <w:r w:rsidRPr="00075F53">
        <w:t>p</w:t>
      </w:r>
      <w:r w:rsidR="00010212" w:rsidRPr="00075F53">
        <w:t>,</w:t>
      </w:r>
      <w:r w:rsidRPr="00075F53">
        <w:t>d</w:t>
      </w:r>
      <w:proofErr w:type="spellEnd"/>
      <w:r w:rsidRPr="00075F53">
        <w:t>, q)</w:t>
      </w:r>
    </w:p>
    <w:p w14:paraId="74C43CFD" w14:textId="4E8A9227" w:rsidR="003F2242" w:rsidRPr="00075F53" w:rsidRDefault="005C365E" w:rsidP="00AA6BED">
      <w:pPr>
        <w:spacing w:line="360" w:lineRule="auto"/>
        <w:ind w:right="41"/>
        <w:jc w:val="both"/>
      </w:pPr>
      <m:oMathPara>
        <m:oMath>
          <m:sSub>
            <m:sSubPr>
              <m:ctrlPr>
                <w:rPr>
                  <w:rFonts w:ascii="Cambria Math" w:eastAsia="Cambria Math" w:hAnsi="Cambria Math"/>
                </w:rPr>
              </m:ctrlPr>
            </m:sSubPr>
            <m:e>
              <m:r>
                <m:rPr>
                  <m:sty m:val="p"/>
                </m:rPr>
                <w:rPr>
                  <w:rFonts w:ascii="Cambria Math" w:hAnsi="Cambria Math"/>
                </w:rPr>
                <m:t>Y</m:t>
              </m:r>
            </m:e>
            <m:sub>
              <m:r>
                <w:rPr>
                  <w:rFonts w:ascii="Cambria Math" w:eastAsia="Cambria Math" w:hAnsi="Cambria Math"/>
                </w:rPr>
                <m:t xml:space="preserve"> t</m:t>
              </m:r>
            </m:sub>
          </m:sSub>
          <m:r>
            <w:rPr>
              <w:rFonts w:ascii="Cambria Math" w:eastAsia="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p</m:t>
              </m:r>
            </m:sup>
            <m:e>
              <m:d>
                <m:dPr>
                  <m:ctrlPr>
                    <w:rPr>
                      <w:rFonts w:ascii="Cambria Math" w:eastAsia="Cambria Math" w:hAnsi="Cambria Math"/>
                    </w:rPr>
                  </m:ctrlPr>
                </m:dPr>
                <m:e>
                  <m:sSub>
                    <m:sSubPr>
                      <m:ctrlPr>
                        <w:rPr>
                          <w:rFonts w:ascii="Cambria Math" w:eastAsia="Cambria Math" w:hAnsi="Cambria Math"/>
                        </w:rPr>
                      </m:ctrlPr>
                    </m:sSubPr>
                    <m:e>
                      <m:r>
                        <m:rPr>
                          <m:sty m:val="p"/>
                        </m:rPr>
                        <w:rPr>
                          <w:rFonts w:ascii="Cambria Math" w:hAnsi="Cambria Math"/>
                        </w:rPr>
                        <m:t>α</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t-j</m:t>
                      </m:r>
                    </m:sub>
                  </m:sSub>
                </m:e>
              </m:d>
            </m:e>
          </m:nary>
          <m:r>
            <w:rPr>
              <w:rFonts w:ascii="Cambria Math" w:eastAsia="Cambria Math" w:hAnsi="Cambria Math"/>
            </w:rPr>
            <m:t xml:space="preserve">+ </m:t>
          </m:r>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p</m:t>
              </m:r>
            </m:sup>
            <m:e>
              <m:d>
                <m:dPr>
                  <m:ctrlPr>
                    <w:rPr>
                      <w:rFonts w:ascii="Cambria Math" w:eastAsia="Cambria Math" w:hAnsi="Cambria Math"/>
                    </w:rPr>
                  </m:ctrlPr>
                </m:dPr>
                <m:e>
                  <m:sSub>
                    <m:sSubPr>
                      <m:ctrlPr>
                        <w:rPr>
                          <w:rFonts w:ascii="Cambria Math" w:eastAsia="Cambria Math" w:hAnsi="Cambria Math"/>
                        </w:rPr>
                      </m:ctrlPr>
                    </m:sSubPr>
                    <m:e>
                      <m:r>
                        <m:rPr>
                          <m:sty m:val="p"/>
                        </m:rPr>
                        <w:rPr>
                          <w:rFonts w:ascii="Cambria Math" w:hAnsi="Cambria Math"/>
                        </w:rPr>
                        <m:t>β</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rPr>
                      </m:ctrlPr>
                    </m:sSubPr>
                    <m:e>
                      <m:r>
                        <m:rPr>
                          <m:sty m:val="p"/>
                        </m:rPr>
                        <w:rPr>
                          <w:rFonts w:ascii="Cambria Math" w:hAnsi="Cambria Math"/>
                        </w:rPr>
                        <m:t>Y</m:t>
                      </m:r>
                    </m:e>
                    <m:sub>
                      <m:r>
                        <w:rPr>
                          <w:rFonts w:ascii="Cambria Math" w:eastAsia="Cambria Math" w:hAnsi="Cambria Math"/>
                        </w:rPr>
                        <m:t xml:space="preserve"> t-j</m:t>
                      </m:r>
                    </m:sub>
                  </m:sSub>
                </m:e>
              </m:d>
            </m:e>
          </m:nary>
          <m:r>
            <w:rPr>
              <w:rFonts w:ascii="Cambria Math" w:eastAsia="Cambria Math" w:hAnsi="Cambria Math"/>
            </w:rPr>
            <m:t xml:space="preserve"> </m:t>
          </m:r>
        </m:oMath>
      </m:oMathPara>
    </w:p>
    <w:p w14:paraId="3911B79F" w14:textId="307D7D02" w:rsidR="003F152C" w:rsidRPr="00075F53" w:rsidRDefault="00A66681" w:rsidP="00AA6BED">
      <w:pPr>
        <w:spacing w:line="360" w:lineRule="auto"/>
        <w:ind w:right="41"/>
      </w:pPr>
      <w:r w:rsidRPr="00075F53">
        <w:rPr>
          <w:i/>
          <w:iCs/>
        </w:rPr>
        <w:t>Equation for an ARMA (</w:t>
      </w:r>
      <w:proofErr w:type="gramStart"/>
      <w:r w:rsidRPr="00075F53">
        <w:rPr>
          <w:i/>
          <w:iCs/>
        </w:rPr>
        <w:t>p ,</w:t>
      </w:r>
      <w:proofErr w:type="gramEnd"/>
      <w:r w:rsidRPr="00075F53">
        <w:rPr>
          <w:i/>
          <w:iCs/>
        </w:rPr>
        <w:t xml:space="preserve"> q) model</w:t>
      </w:r>
      <w:r w:rsidR="00103015" w:rsidRPr="00075F53">
        <w:t>(7)</w:t>
      </w:r>
    </w:p>
    <w:p w14:paraId="2194C784" w14:textId="4F9DF1D8" w:rsidR="00335F15" w:rsidRPr="00075F53" w:rsidRDefault="00010212" w:rsidP="00AA6BED">
      <w:pPr>
        <w:spacing w:line="360" w:lineRule="auto"/>
        <w:ind w:right="41"/>
      </w:pPr>
      <m:oMathPara>
        <m:oMath>
          <m:r>
            <w:rPr>
              <w:rFonts w:ascii="Cambria Math" w:eastAsia="Cambria Math" w:hAnsi="Cambria Math"/>
            </w:rPr>
            <m:t>▽</m:t>
          </m:r>
          <m:sSub>
            <m:sSubPr>
              <m:ctrlPr>
                <w:rPr>
                  <w:rFonts w:ascii="Cambria Math" w:eastAsia="Cambria Math" w:hAnsi="Cambria Math"/>
                </w:rPr>
              </m:ctrlPr>
            </m:sSubPr>
            <m:e>
              <m:r>
                <m:rPr>
                  <m:sty m:val="p"/>
                </m:rPr>
                <w:rPr>
                  <w:rFonts w:ascii="Cambria Math" w:hAnsi="Cambria Math"/>
                </w:rPr>
                <m:t>Y</m:t>
              </m:r>
            </m:e>
            <m:sub>
              <m:r>
                <w:rPr>
                  <w:rFonts w:ascii="Cambria Math" w:eastAsia="Cambria Math" w:hAnsi="Cambria Math"/>
                </w:rPr>
                <m:t xml:space="preserve"> t</m:t>
              </m:r>
            </m:sub>
          </m:sSub>
          <m:r>
            <w:rPr>
              <w:rFonts w:ascii="Cambria Math" w:eastAsia="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p</m:t>
              </m:r>
            </m:sup>
            <m:e>
              <m:d>
                <m:dPr>
                  <m:ctrlPr>
                    <w:rPr>
                      <w:rFonts w:ascii="Cambria Math" w:eastAsia="Cambria Math" w:hAnsi="Cambria Math"/>
                    </w:rPr>
                  </m:ctrlPr>
                </m:dPr>
                <m:e>
                  <m:sSub>
                    <m:sSubPr>
                      <m:ctrlPr>
                        <w:rPr>
                          <w:rFonts w:ascii="Cambria Math" w:eastAsia="Cambria Math" w:hAnsi="Cambria Math"/>
                        </w:rPr>
                      </m:ctrlPr>
                    </m:sSubPr>
                    <m:e>
                      <m:r>
                        <m:rPr>
                          <m:sty m:val="p"/>
                        </m:rPr>
                        <w:rPr>
                          <w:rFonts w:ascii="Cambria Math" w:hAnsi="Cambria Math"/>
                        </w:rPr>
                        <m:t>α</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rPr>
                      </m:ctrlPr>
                    </m:sSubPr>
                    <m:e>
                      <m:r>
                        <m:rPr>
                          <m:sty m:val="p"/>
                        </m:rPr>
                        <w:rPr>
                          <w:rFonts w:ascii="Cambria Math" w:hAnsi="Cambria Math"/>
                        </w:rPr>
                        <m:t>ε</m:t>
                      </m:r>
                    </m:e>
                    <m:sub>
                      <m:r>
                        <w:rPr>
                          <w:rFonts w:ascii="Cambria Math" w:eastAsia="Cambria Math" w:hAnsi="Cambria Math"/>
                        </w:rPr>
                        <m:t xml:space="preserve"> t-j</m:t>
                      </m:r>
                    </m:sub>
                  </m:sSub>
                </m:e>
              </m:d>
            </m:e>
          </m:nary>
          <m:r>
            <w:rPr>
              <w:rFonts w:ascii="Cambria Math" w:eastAsia="Cambria Math" w:hAnsi="Cambria Math"/>
            </w:rPr>
            <m:t xml:space="preserve">+ </m:t>
          </m:r>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p</m:t>
              </m:r>
            </m:sup>
            <m:e>
              <m:d>
                <m:dPr>
                  <m:ctrlPr>
                    <w:rPr>
                      <w:rFonts w:ascii="Cambria Math" w:eastAsia="Cambria Math" w:hAnsi="Cambria Math"/>
                    </w:rPr>
                  </m:ctrlPr>
                </m:dPr>
                <m:e>
                  <m:sSub>
                    <m:sSubPr>
                      <m:ctrlPr>
                        <w:rPr>
                          <w:rFonts w:ascii="Cambria Math" w:eastAsia="Cambria Math" w:hAnsi="Cambria Math"/>
                        </w:rPr>
                      </m:ctrlPr>
                    </m:sSubPr>
                    <m:e>
                      <m:r>
                        <m:rPr>
                          <m:sty m:val="p"/>
                        </m:rPr>
                        <w:rPr>
                          <w:rFonts w:ascii="Cambria Math" w:hAnsi="Cambria Math"/>
                        </w:rPr>
                        <m:t>β</m:t>
                      </m:r>
                    </m:e>
                    <m:sub>
                      <m:r>
                        <w:rPr>
                          <w:rFonts w:ascii="Cambria Math" w:eastAsia="Cambria Math" w:hAnsi="Cambria Math"/>
                        </w:rPr>
                        <m:t>j</m:t>
                      </m:r>
                    </m:sub>
                  </m:sSub>
                  <m:r>
                    <w:rPr>
                      <w:rFonts w:ascii="Cambria Math" w:eastAsia="Cambria Math" w:hAnsi="Cambria Math"/>
                    </w:rPr>
                    <m:t>* ▽</m:t>
                  </m:r>
                  <m:sSub>
                    <m:sSubPr>
                      <m:ctrlPr>
                        <w:rPr>
                          <w:rFonts w:ascii="Cambria Math" w:eastAsia="Cambria Math" w:hAnsi="Cambria Math"/>
                        </w:rPr>
                      </m:ctrlPr>
                    </m:sSubPr>
                    <m:e>
                      <m:r>
                        <m:rPr>
                          <m:sty m:val="p"/>
                        </m:rPr>
                        <w:rPr>
                          <w:rFonts w:ascii="Cambria Math" w:hAnsi="Cambria Math"/>
                        </w:rPr>
                        <m:t>Y</m:t>
                      </m:r>
                    </m:e>
                    <m:sub>
                      <m:r>
                        <w:rPr>
                          <w:rFonts w:ascii="Cambria Math" w:eastAsia="Cambria Math" w:hAnsi="Cambria Math"/>
                        </w:rPr>
                        <m:t xml:space="preserve"> t-j</m:t>
                      </m:r>
                    </m:sub>
                  </m:sSub>
                </m:e>
              </m:d>
            </m:e>
          </m:nary>
        </m:oMath>
      </m:oMathPara>
    </w:p>
    <w:p w14:paraId="04C55684" w14:textId="5DA0728E" w:rsidR="00335F15" w:rsidRPr="00075F53" w:rsidRDefault="00335F15" w:rsidP="00AA6BED">
      <w:pPr>
        <w:spacing w:line="360" w:lineRule="auto"/>
        <w:ind w:right="41"/>
        <w:rPr>
          <w:i/>
          <w:iCs/>
        </w:rPr>
      </w:pPr>
      <w:r w:rsidRPr="00075F53">
        <w:rPr>
          <w:i/>
          <w:iCs/>
        </w:rPr>
        <w:t>Equation for an ARIMA (</w:t>
      </w:r>
      <w:proofErr w:type="gramStart"/>
      <w:r w:rsidRPr="00075F53">
        <w:rPr>
          <w:i/>
          <w:iCs/>
        </w:rPr>
        <w:t>p ,</w:t>
      </w:r>
      <w:proofErr w:type="gramEnd"/>
      <w:r w:rsidRPr="00075F53">
        <w:rPr>
          <w:i/>
          <w:iCs/>
        </w:rPr>
        <w:t xml:space="preserve"> d , q) model</w:t>
      </w:r>
      <w:r w:rsidRPr="00075F53">
        <w:t>(8)</w:t>
      </w:r>
    </w:p>
    <w:p w14:paraId="20A7F278" w14:textId="03A4FED6" w:rsidR="000A43A6" w:rsidRPr="00075F53" w:rsidRDefault="000A43A6" w:rsidP="00AA6BED">
      <w:pPr>
        <w:pStyle w:val="ListParagraph"/>
        <w:numPr>
          <w:ilvl w:val="0"/>
          <w:numId w:val="29"/>
        </w:numPr>
        <w:spacing w:line="360" w:lineRule="auto"/>
        <w:ind w:left="0" w:right="41"/>
      </w:pPr>
      <w:r w:rsidRPr="00075F53">
        <w:t>LSTM</w:t>
      </w:r>
    </w:p>
    <w:p w14:paraId="2A738D58" w14:textId="242769AA" w:rsidR="002B14BC" w:rsidRPr="00075F53" w:rsidRDefault="00DC08E1" w:rsidP="00647CF2">
      <w:pPr>
        <w:spacing w:line="360" w:lineRule="auto"/>
        <w:ind w:right="41"/>
        <w:jc w:val="both"/>
      </w:pPr>
      <w:r w:rsidRPr="00075F53">
        <w:t>Long Short-Term Memory</w:t>
      </w:r>
      <w:r w:rsidR="0035274D" w:rsidRPr="00075F53">
        <w:t xml:space="preserve"> (LSTM</w:t>
      </w:r>
      <w:r w:rsidRPr="00075F53">
        <w:t xml:space="preserve">) is a type of </w:t>
      </w:r>
      <w:r w:rsidR="00494B28" w:rsidRPr="00075F53">
        <w:t>recurrent neural network</w:t>
      </w:r>
      <w:r w:rsidR="00222F10" w:rsidRPr="00075F53">
        <w:t xml:space="preserve"> (RNN) that is </w:t>
      </w:r>
      <w:r w:rsidR="0035274D" w:rsidRPr="00075F53">
        <w:t xml:space="preserve">well-suited for </w:t>
      </w:r>
      <w:r w:rsidR="0000064B" w:rsidRPr="00075F53">
        <w:t>processing sequen</w:t>
      </w:r>
      <w:r w:rsidR="003022AF" w:rsidRPr="00075F53">
        <w:t>tial data such as time series, natural langu</w:t>
      </w:r>
      <w:r w:rsidR="00623A6A" w:rsidRPr="00075F53">
        <w:t>age, and audio</w:t>
      </w:r>
      <w:r w:rsidR="00BD2BA9" w:rsidRPr="00075F53">
        <w:t xml:space="preserve">. LSTMs are </w:t>
      </w:r>
      <w:proofErr w:type="spellStart"/>
      <w:r w:rsidR="00A10A5A" w:rsidRPr="00075F53">
        <w:t>able</w:t>
      </w:r>
      <w:r w:rsidR="00C367CB" w:rsidRPr="00075F53">
        <w:t>to</w:t>
      </w:r>
      <w:proofErr w:type="spellEnd"/>
      <w:r w:rsidR="00C367CB" w:rsidRPr="00075F53">
        <w:t xml:space="preserve"> </w:t>
      </w:r>
      <w:r w:rsidR="00A10A5A" w:rsidRPr="00075F53">
        <w:t>learn long-term dependencies</w:t>
      </w:r>
      <w:r w:rsidR="00685E47" w:rsidRPr="00075F53">
        <w:t xml:space="preserve"> in data by using</w:t>
      </w:r>
      <w:r w:rsidR="001763CE" w:rsidRPr="00075F53">
        <w:t xml:space="preserve"> a special structure</w:t>
      </w:r>
      <w:r w:rsidR="00743ED5" w:rsidRPr="00075F53">
        <w:t xml:space="preserve"> called a “memory cell</w:t>
      </w:r>
      <w:r w:rsidR="00685E47" w:rsidRPr="00075F53">
        <w:t xml:space="preserve">”, </w:t>
      </w:r>
    </w:p>
    <w:p w14:paraId="0CC8FDA8" w14:textId="274447F2" w:rsidR="00DC08E1" w:rsidRPr="00075F53" w:rsidRDefault="00685E47" w:rsidP="00462764">
      <w:pPr>
        <w:spacing w:line="360" w:lineRule="auto"/>
        <w:ind w:left="360" w:right="41"/>
        <w:jc w:val="both"/>
      </w:pPr>
      <w:r w:rsidRPr="00075F53">
        <w:t>which</w:t>
      </w:r>
      <w:r w:rsidR="00743ED5" w:rsidRPr="00075F53">
        <w:t xml:space="preserve"> can store</w:t>
      </w:r>
      <w:r w:rsidR="00F63921" w:rsidRPr="00075F53">
        <w:t xml:space="preserve"> information over long periods of time</w:t>
      </w:r>
      <w:r w:rsidR="00BE16C6" w:rsidRPr="00075F53">
        <w:t>.</w:t>
      </w:r>
      <w:r w:rsidR="000A119D" w:rsidRPr="00075F53">
        <w:t>[</w:t>
      </w:r>
      <w:r w:rsidR="00134FBB" w:rsidRPr="00075F53">
        <w:t>6</w:t>
      </w:r>
      <w:r w:rsidR="000A119D" w:rsidRPr="00075F53">
        <w:t>]</w:t>
      </w:r>
      <w:r w:rsidR="000F1D06" w:rsidRPr="00075F53">
        <w:t>[</w:t>
      </w:r>
      <w:r w:rsidR="7B8A910B" w:rsidRPr="00075F53">
        <w:t>11</w:t>
      </w:r>
      <w:r w:rsidR="000F1D06" w:rsidRPr="00075F53">
        <w:t>]</w:t>
      </w:r>
    </w:p>
    <w:p w14:paraId="594885AE" w14:textId="443C571C" w:rsidR="00A327C5" w:rsidRPr="00075F53" w:rsidRDefault="00B579FC" w:rsidP="00634333">
      <w:pPr>
        <w:spacing w:line="360" w:lineRule="auto"/>
        <w:ind w:left="360" w:right="41"/>
        <w:jc w:val="both"/>
        <w:rPr>
          <w:ins w:id="0" w:author="{D77A837C-1B25-4468-9693-44495E3BB510}" w:date="2023-01-03T13:53:00Z"/>
        </w:rPr>
      </w:pPr>
      <w:r w:rsidRPr="00075F53">
        <w:t>LSTM models are often used for time series prediction tasks, such as forecasting stock prices, weather</w:t>
      </w:r>
      <w:r w:rsidR="00401897" w:rsidRPr="00075F53">
        <w:t>, or energy consumption. In these tasks, the goal is to use past data to make predictions about future value.</w:t>
      </w:r>
      <w:r w:rsidR="00B96AA5" w:rsidRPr="00075F53">
        <w:t>[</w:t>
      </w:r>
      <w:r w:rsidR="11944EF6" w:rsidRPr="00075F53">
        <w:t>12</w:t>
      </w:r>
      <w:r w:rsidR="00B96AA5" w:rsidRPr="00075F53">
        <w:t>]</w:t>
      </w:r>
      <w:r w:rsidR="00634333" w:rsidRPr="00075F53">
        <w:t xml:space="preserve"> </w:t>
      </w:r>
      <w:r w:rsidR="00BE16C6" w:rsidRPr="00075F53">
        <w:t>The structure of an LSTM cell is shown in the figure</w:t>
      </w:r>
      <w:r w:rsidR="008C0558" w:rsidRPr="00075F53">
        <w:t xml:space="preserve"> below. It consists of three interacting gates (input, output, and forget gates)</w:t>
      </w:r>
      <w:r w:rsidR="00E366B0" w:rsidRPr="00075F53">
        <w:t xml:space="preserve"> and a memory cell, which stores information. The gates control the flow of information into and out of the memory cell</w:t>
      </w:r>
      <w:r w:rsidR="00BE7B3B" w:rsidRPr="00075F53">
        <w:t>, allowing the model to decide which information to keep and which to discard</w:t>
      </w:r>
    </w:p>
    <w:p w14:paraId="1B4F6E20" w14:textId="77777777" w:rsidR="00875AAF" w:rsidRPr="00075F53" w:rsidRDefault="00330E7B" w:rsidP="00D81855">
      <w:pPr>
        <w:keepNext/>
        <w:spacing w:line="360" w:lineRule="auto"/>
        <w:ind w:left="360" w:right="41"/>
      </w:pPr>
      <w:r w:rsidRPr="00075F53">
        <w:rPr>
          <w:noProof/>
        </w:rPr>
        <w:drawing>
          <wp:inline distT="0" distB="0" distL="0" distR="0" wp14:anchorId="2DE53B0D" wp14:editId="25B9711E">
            <wp:extent cx="2568458" cy="1193800"/>
            <wp:effectExtent l="0" t="0" r="0" b="635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32056"/>
                    <a:stretch/>
                  </pic:blipFill>
                  <pic:spPr bwMode="auto">
                    <a:xfrm>
                      <a:off x="0" y="0"/>
                      <a:ext cx="2603332" cy="1210009"/>
                    </a:xfrm>
                    <a:prstGeom prst="rect">
                      <a:avLst/>
                    </a:prstGeom>
                    <a:noFill/>
                    <a:ln>
                      <a:noFill/>
                    </a:ln>
                    <a:extLst>
                      <a:ext uri="{53640926-AAD7-44D8-BBD7-CCE9431645EC}">
                        <a14:shadowObscured xmlns:a14="http://schemas.microsoft.com/office/drawing/2010/main"/>
                      </a:ext>
                    </a:extLst>
                  </pic:spPr>
                </pic:pic>
              </a:graphicData>
            </a:graphic>
          </wp:inline>
        </w:drawing>
      </w:r>
    </w:p>
    <w:p w14:paraId="3A0C855C" w14:textId="6C1ABC15" w:rsidR="00E95147" w:rsidRPr="00075F53" w:rsidRDefault="002212C1" w:rsidP="00D81855">
      <w:pPr>
        <w:pStyle w:val="Caption"/>
        <w:spacing w:line="360" w:lineRule="auto"/>
        <w:ind w:left="360"/>
        <w:rPr>
          <w:color w:val="auto"/>
          <w:sz w:val="20"/>
          <w:szCs w:val="20"/>
        </w:rPr>
      </w:pPr>
      <w:r w:rsidRPr="00075F53">
        <w:rPr>
          <w:color w:val="auto"/>
          <w:sz w:val="20"/>
          <w:szCs w:val="20"/>
        </w:rPr>
        <w:t>Figure</w:t>
      </w:r>
      <w:r w:rsidR="003806E6" w:rsidRPr="00075F53">
        <w:rPr>
          <w:color w:val="auto"/>
          <w:sz w:val="20"/>
          <w:szCs w:val="20"/>
        </w:rPr>
        <w:t xml:space="preserve"> 3</w:t>
      </w:r>
      <w:r w:rsidRPr="00075F53">
        <w:rPr>
          <w:color w:val="auto"/>
          <w:sz w:val="20"/>
          <w:szCs w:val="20"/>
        </w:rPr>
        <w:t xml:space="preserve"> Structure</w:t>
      </w:r>
      <w:r w:rsidR="00875AAF" w:rsidRPr="00075F53">
        <w:rPr>
          <w:color w:val="auto"/>
          <w:sz w:val="20"/>
          <w:szCs w:val="20"/>
        </w:rPr>
        <w:t xml:space="preserve"> of LSTM model</w:t>
      </w:r>
    </w:p>
    <w:p w14:paraId="15C12EDE" w14:textId="1BB28B07" w:rsidR="00E147B7" w:rsidRPr="00075F53" w:rsidRDefault="00E147B7" w:rsidP="00D81855">
      <w:pPr>
        <w:spacing w:line="360" w:lineRule="auto"/>
        <w:ind w:left="360" w:right="41"/>
        <w:jc w:val="both"/>
      </w:pPr>
      <w:r w:rsidRPr="00075F53">
        <w:t>LSTMs can be trained to perform a wide range of task</w:t>
      </w:r>
      <w:r w:rsidR="00A7698C" w:rsidRPr="00075F53">
        <w:t>s. They have proven to be highly effective for many</w:t>
      </w:r>
      <w:r w:rsidR="00DA33AB" w:rsidRPr="00075F53">
        <w:t xml:space="preserve"> tasks</w:t>
      </w:r>
      <w:r w:rsidR="00233A1A" w:rsidRPr="00075F53">
        <w:t xml:space="preserve"> and continue to be a popular choice</w:t>
      </w:r>
      <w:r w:rsidR="00FD646E" w:rsidRPr="00075F53">
        <w:t xml:space="preserve"> in the field of deep learning. However, they can be difficult to train on complex tasks and have a relatively high computation</w:t>
      </w:r>
      <w:r w:rsidR="009703C6" w:rsidRPr="00075F53">
        <w:t>al cost compared to other models.</w:t>
      </w:r>
    </w:p>
    <w:p w14:paraId="660DAE59" w14:textId="5BE0E893" w:rsidR="000A43A6" w:rsidRPr="00075F53" w:rsidRDefault="00EF12E3" w:rsidP="000875BC">
      <w:pPr>
        <w:pStyle w:val="ListParagraph"/>
        <w:numPr>
          <w:ilvl w:val="0"/>
          <w:numId w:val="29"/>
        </w:numPr>
        <w:spacing w:line="360" w:lineRule="auto"/>
        <w:ind w:left="270" w:right="41" w:firstLine="0"/>
      </w:pPr>
      <w:r w:rsidRPr="00075F53">
        <w:t>Prophet</w:t>
      </w:r>
    </w:p>
    <w:p w14:paraId="120EE9FA" w14:textId="7CCBADB4" w:rsidR="00B82FF7" w:rsidRPr="00075F53" w:rsidRDefault="000E6EA9" w:rsidP="00D81855">
      <w:pPr>
        <w:spacing w:line="360" w:lineRule="auto"/>
        <w:ind w:left="360" w:right="41"/>
        <w:jc w:val="both"/>
      </w:pPr>
      <w:r w:rsidRPr="00075F53">
        <w:t>The p</w:t>
      </w:r>
      <w:r w:rsidR="00B50AB0" w:rsidRPr="00075F53">
        <w:t xml:space="preserve">rophet is an open-source </w:t>
      </w:r>
      <w:r w:rsidR="00CB0A92" w:rsidRPr="00075F53">
        <w:t>time series</w:t>
      </w:r>
      <w:r w:rsidR="001911BF" w:rsidRPr="00075F53">
        <w:t xml:space="preserve"> for</w:t>
      </w:r>
      <w:r w:rsidR="00CF6896" w:rsidRPr="00075F53">
        <w:t>e</w:t>
      </w:r>
      <w:r w:rsidR="001911BF" w:rsidRPr="00075F53">
        <w:t>casting library</w:t>
      </w:r>
      <w:r w:rsidR="00CF6896" w:rsidRPr="00075F53">
        <w:t xml:space="preserve"> developed by F</w:t>
      </w:r>
      <w:r w:rsidR="005E3DFB" w:rsidRPr="00075F53">
        <w:t>a</w:t>
      </w:r>
      <w:r w:rsidR="00CF6896" w:rsidRPr="00075F53">
        <w:t>cebook</w:t>
      </w:r>
      <w:r w:rsidR="00E0607D" w:rsidRPr="00075F53">
        <w:t xml:space="preserve"> that is designed to make it easy</w:t>
      </w:r>
      <w:r w:rsidR="00F96164" w:rsidRPr="00075F53">
        <w:t xml:space="preserve"> to forecast</w:t>
      </w:r>
      <w:r w:rsidR="004C5C3E" w:rsidRPr="00075F53">
        <w:t xml:space="preserve"> time series data using a simple</w:t>
      </w:r>
      <w:r w:rsidR="00BE5748" w:rsidRPr="00075F53">
        <w:t xml:space="preserve">, </w:t>
      </w:r>
      <w:r w:rsidR="008165C4" w:rsidRPr="00075F53">
        <w:t>intuitive</w:t>
      </w:r>
      <w:r w:rsidR="00C3195E" w:rsidRPr="00075F53">
        <w:t xml:space="preserve"> API. It is </w:t>
      </w:r>
      <w:r w:rsidR="00A73925" w:rsidRPr="00075F53">
        <w:t>based on</w:t>
      </w:r>
      <w:r w:rsidR="00405BBC" w:rsidRPr="00075F53">
        <w:t xml:space="preserve"> the idea of decomposing a time series into three</w:t>
      </w:r>
      <w:r w:rsidR="00E239AD" w:rsidRPr="00075F53">
        <w:t xml:space="preserve"> components</w:t>
      </w:r>
      <w:r w:rsidR="00872ECB" w:rsidRPr="00075F53">
        <w:t>: trend, season</w:t>
      </w:r>
      <w:r w:rsidR="0060150F" w:rsidRPr="00075F53">
        <w:t>ality</w:t>
      </w:r>
      <w:r w:rsidR="005A0257" w:rsidRPr="00075F53">
        <w:t>, and holidays</w:t>
      </w:r>
      <w:r w:rsidR="00662E31" w:rsidRPr="00075F53">
        <w:t>, and then using these components to make predictions</w:t>
      </w:r>
      <w:r w:rsidR="001A363F" w:rsidRPr="00075F53">
        <w:t>.</w:t>
      </w:r>
      <w:r w:rsidR="009E140B" w:rsidRPr="00075F53">
        <w:t>[</w:t>
      </w:r>
      <w:r w:rsidR="0F412E8E" w:rsidRPr="00075F53">
        <w:t>13</w:t>
      </w:r>
      <w:r w:rsidR="009E140B" w:rsidRPr="00075F53">
        <w:t>]</w:t>
      </w:r>
    </w:p>
    <w:p w14:paraId="250E3478" w14:textId="77777777" w:rsidR="000864A1" w:rsidRPr="00075F53" w:rsidRDefault="002552AD" w:rsidP="00D81855">
      <w:pPr>
        <w:spacing w:line="360" w:lineRule="auto"/>
        <w:ind w:left="360" w:right="41"/>
        <w:jc w:val="both"/>
      </w:pPr>
      <w:r w:rsidRPr="00075F53">
        <w:t xml:space="preserve">The prophet is an additive model with the following components: </w:t>
      </w:r>
    </w:p>
    <w:p w14:paraId="646346B5" w14:textId="724C98BB" w:rsidR="002552AD" w:rsidRPr="00075F53" w:rsidRDefault="002552AD" w:rsidP="000875BC">
      <w:pPr>
        <w:spacing w:line="360" w:lineRule="auto"/>
        <w:ind w:left="360" w:right="41"/>
      </w:pPr>
      <w:r w:rsidRPr="00075F53">
        <w:t xml:space="preserve">y(t) = </w:t>
      </w:r>
      <w:proofErr w:type="gramStart"/>
      <w:r w:rsidRPr="00075F53">
        <w:t>g(</w:t>
      </w:r>
      <w:r w:rsidR="003A3B6E" w:rsidRPr="00075F53">
        <w:t xml:space="preserve"> </w:t>
      </w:r>
      <w:r w:rsidRPr="00075F53">
        <w:t>t</w:t>
      </w:r>
      <w:proofErr w:type="gramEnd"/>
      <w:r w:rsidR="003A3B6E" w:rsidRPr="00075F53">
        <w:t xml:space="preserve"> </w:t>
      </w:r>
      <w:r w:rsidRPr="00075F53">
        <w:t>) + s(</w:t>
      </w:r>
      <w:r w:rsidR="003A3B6E" w:rsidRPr="00075F53">
        <w:t xml:space="preserve"> </w:t>
      </w:r>
      <w:r w:rsidRPr="00075F53">
        <w:t>t</w:t>
      </w:r>
      <w:r w:rsidR="003A3B6E" w:rsidRPr="00075F53">
        <w:t xml:space="preserve"> </w:t>
      </w:r>
      <w:r w:rsidRPr="00075F53">
        <w:t>) + h(</w:t>
      </w:r>
      <w:r w:rsidR="003A3B6E" w:rsidRPr="00075F53">
        <w:t xml:space="preserve"> </w:t>
      </w:r>
      <w:r w:rsidRPr="00075F53">
        <w:t>t</w:t>
      </w:r>
      <w:r w:rsidR="003A3B6E" w:rsidRPr="00075F53">
        <w:t xml:space="preserve"> </w:t>
      </w:r>
      <w:r w:rsidRPr="00075F53">
        <w:t>) + ϵₜ</w:t>
      </w:r>
    </w:p>
    <w:p w14:paraId="78582E40" w14:textId="77777777" w:rsidR="00647CF2" w:rsidRPr="00075F53" w:rsidRDefault="002F5B9F" w:rsidP="00A06DBE">
      <w:pPr>
        <w:spacing w:line="360" w:lineRule="auto"/>
        <w:ind w:left="360" w:right="41"/>
        <w:jc w:val="both"/>
      </w:pPr>
      <w:r w:rsidRPr="00075F53">
        <w:t xml:space="preserve">Prophet </w:t>
      </w:r>
      <w:r w:rsidR="000B4CDA" w:rsidRPr="00075F53">
        <w:t>requires</w:t>
      </w:r>
      <w:r w:rsidR="0044695B" w:rsidRPr="00075F53">
        <w:t xml:space="preserve"> that the input data be in a specific format, with the time series data stored in a </w:t>
      </w:r>
      <w:r w:rsidR="00A05839" w:rsidRPr="00075F53">
        <w:t>Pandas data</w:t>
      </w:r>
      <w:r w:rsidR="000E6EA9" w:rsidRPr="00075F53">
        <w:t xml:space="preserve"> </w:t>
      </w:r>
      <w:r w:rsidR="00A05839" w:rsidRPr="00075F53">
        <w:t xml:space="preserve">frame with a column for </w:t>
      </w:r>
      <w:r w:rsidR="00ED1F61" w:rsidRPr="00075F53">
        <w:t>the date</w:t>
      </w:r>
      <w:r w:rsidR="007624D9" w:rsidRPr="00075F53">
        <w:t xml:space="preserve"> with a “ds” (date stamp) and </w:t>
      </w:r>
      <w:r w:rsidR="00A839BB" w:rsidRPr="00075F53">
        <w:t>a column</w:t>
      </w:r>
    </w:p>
    <w:p w14:paraId="3CF3DA12" w14:textId="419D5D72" w:rsidR="00AA6BED" w:rsidRPr="00075F53" w:rsidRDefault="00CB6483" w:rsidP="00647CF2">
      <w:pPr>
        <w:spacing w:line="360" w:lineRule="auto"/>
        <w:ind w:right="41"/>
        <w:jc w:val="both"/>
      </w:pPr>
      <w:r w:rsidRPr="00075F53">
        <w:lastRenderedPageBreak/>
        <w:t xml:space="preserve">for the value with a </w:t>
      </w:r>
      <w:proofErr w:type="gramStart"/>
      <w:r w:rsidRPr="00075F53">
        <w:t>“</w:t>
      </w:r>
      <w:r w:rsidR="003A3B6E" w:rsidRPr="00075F53">
        <w:t xml:space="preserve"> </w:t>
      </w:r>
      <w:r w:rsidRPr="00075F53">
        <w:t>y</w:t>
      </w:r>
      <w:proofErr w:type="gramEnd"/>
      <w:r w:rsidR="003A3B6E" w:rsidRPr="00075F53">
        <w:t xml:space="preserve"> </w:t>
      </w:r>
      <w:r w:rsidRPr="00075F53">
        <w:t xml:space="preserve">” (value want to </w:t>
      </w:r>
      <w:r w:rsidR="00134EF9" w:rsidRPr="00075F53">
        <w:t>forecast)</w:t>
      </w:r>
      <w:r w:rsidR="00F90495" w:rsidRPr="00075F53">
        <w:t xml:space="preserve">. The dates should be stored as a </w:t>
      </w:r>
      <w:proofErr w:type="spellStart"/>
      <w:r w:rsidR="000E6EA9" w:rsidRPr="00075F53">
        <w:t>DateT</w:t>
      </w:r>
      <w:r w:rsidR="00F90495" w:rsidRPr="00075F53">
        <w:t>ime</w:t>
      </w:r>
      <w:proofErr w:type="spellEnd"/>
      <w:r w:rsidR="00AB1519" w:rsidRPr="00075F53">
        <w:t xml:space="preserve"> object, and the values should be numeric.</w:t>
      </w:r>
    </w:p>
    <w:p w14:paraId="1FD79102" w14:textId="2EFBDB99" w:rsidR="000A43A6" w:rsidRPr="00075F53" w:rsidRDefault="0081568E" w:rsidP="00A657E1">
      <w:pPr>
        <w:pStyle w:val="Heading1"/>
        <w:tabs>
          <w:tab w:val="clear" w:pos="216"/>
          <w:tab w:val="clear" w:pos="576"/>
        </w:tabs>
        <w:spacing w:line="360" w:lineRule="auto"/>
        <w:ind w:right="41"/>
      </w:pPr>
      <w:r w:rsidRPr="00075F53">
        <w:t>RESULT</w:t>
      </w:r>
      <w:r w:rsidR="000A43A6" w:rsidRPr="00075F53">
        <w:t xml:space="preserve"> </w:t>
      </w:r>
    </w:p>
    <w:p w14:paraId="0EE55ADA" w14:textId="5FF0527C" w:rsidR="00AA6BED" w:rsidRPr="00075F53" w:rsidRDefault="00C144E5" w:rsidP="00AA6BED">
      <w:pPr>
        <w:spacing w:line="360" w:lineRule="auto"/>
        <w:jc w:val="both"/>
      </w:pPr>
      <w:r w:rsidRPr="00075F53">
        <w:t>ARIMA, LSTM</w:t>
      </w:r>
      <w:r w:rsidR="000E6EA9" w:rsidRPr="00075F53">
        <w:t>,</w:t>
      </w:r>
      <w:r w:rsidRPr="00075F53">
        <w:t xml:space="preserve"> and Prophet. Stock price prediction of companies must follow Root Mean Square Error (RMSE) and </w:t>
      </w:r>
    </w:p>
    <w:p w14:paraId="6B0CB0F6" w14:textId="168DCACD" w:rsidR="009773EC" w:rsidRPr="00075F53" w:rsidRDefault="00EB4199" w:rsidP="00AA6BED">
      <w:pPr>
        <w:spacing w:line="360" w:lineRule="auto"/>
        <w:jc w:val="both"/>
      </w:pPr>
      <w:r w:rsidRPr="00075F53">
        <w:t>mean absolute percentage</w:t>
      </w:r>
      <w:r w:rsidR="001A2889" w:rsidRPr="00075F53">
        <w:t xml:space="preserve"> error</w:t>
      </w:r>
      <w:r w:rsidR="00197101" w:rsidRPr="00075F53">
        <w:t xml:space="preserve"> (MAPE)</w:t>
      </w:r>
      <w:r w:rsidR="00C144E5" w:rsidRPr="00075F53">
        <w:t xml:space="preserve"> to find the most optimal error in price prediction.</w:t>
      </w:r>
    </w:p>
    <w:p w14:paraId="60CE318F" w14:textId="247B4592" w:rsidR="0057172C" w:rsidRPr="00075F53" w:rsidRDefault="005B20E3" w:rsidP="00A06DBE">
      <w:pPr>
        <w:spacing w:line="360" w:lineRule="auto"/>
        <w:jc w:val="both"/>
      </w:pPr>
      <w:r w:rsidRPr="00075F53">
        <w:t xml:space="preserve">RMSE measures the average difference between the predicted values and the true values, with lower values indicating better performance. </w:t>
      </w:r>
      <w:r w:rsidR="00197101" w:rsidRPr="00075F53">
        <w:t>MAPE</w:t>
      </w:r>
      <w:r w:rsidR="00264497" w:rsidRPr="00075F53">
        <w:t xml:space="preserve"> is </w:t>
      </w:r>
      <w:r w:rsidR="00224F5C" w:rsidRPr="00075F53">
        <w:t>a measure</w:t>
      </w:r>
      <w:r w:rsidR="00174ACF" w:rsidRPr="00075F53">
        <w:t xml:space="preserve"> of prediction accu</w:t>
      </w:r>
      <w:r w:rsidR="00910388" w:rsidRPr="00075F53">
        <w:t>racy for a forecasting</w:t>
      </w:r>
      <w:r w:rsidR="008B07B6" w:rsidRPr="00075F53">
        <w:t xml:space="preserve"> method</w:t>
      </w:r>
      <w:r w:rsidR="006851D7" w:rsidRPr="00075F53">
        <w:t xml:space="preserve"> in statistics</w:t>
      </w:r>
      <w:r w:rsidR="00D545A8" w:rsidRPr="00075F53">
        <w:t>.</w:t>
      </w:r>
    </w:p>
    <w:p w14:paraId="75B491FF" w14:textId="2AB1E219" w:rsidR="003E166C" w:rsidRPr="00075F53" w:rsidRDefault="00364D8F" w:rsidP="00D81855">
      <w:pPr>
        <w:pStyle w:val="Caption"/>
        <w:keepNext/>
        <w:spacing w:line="360" w:lineRule="auto"/>
        <w:rPr>
          <w:color w:val="auto"/>
          <w:sz w:val="20"/>
          <w:szCs w:val="20"/>
        </w:rPr>
      </w:pPr>
      <w:r w:rsidRPr="00075F53">
        <w:rPr>
          <w:color w:val="auto"/>
          <w:sz w:val="20"/>
          <w:szCs w:val="20"/>
        </w:rPr>
        <w:t xml:space="preserve">          </w:t>
      </w:r>
      <w:r w:rsidR="00404CDA" w:rsidRPr="00075F53">
        <w:rPr>
          <w:color w:val="auto"/>
          <w:sz w:val="20"/>
          <w:szCs w:val="20"/>
        </w:rPr>
        <w:t xml:space="preserve">Table </w:t>
      </w:r>
      <w:r w:rsidR="00F125FD" w:rsidRPr="00075F53">
        <w:rPr>
          <w:color w:val="auto"/>
          <w:sz w:val="20"/>
          <w:szCs w:val="20"/>
        </w:rPr>
        <w:t>3</w:t>
      </w:r>
      <w:r w:rsidR="00404CDA" w:rsidRPr="00075F53">
        <w:rPr>
          <w:color w:val="auto"/>
          <w:sz w:val="20"/>
          <w:szCs w:val="20"/>
        </w:rPr>
        <w:t xml:space="preserve"> Evaluation results for the five models on the time series prediction task for three companies</w:t>
      </w:r>
    </w:p>
    <w:tbl>
      <w:tblPr>
        <w:tblStyle w:val="TableGrid"/>
        <w:tblW w:w="4950" w:type="dxa"/>
        <w:tblInd w:w="-5" w:type="dxa"/>
        <w:tblLook w:val="04A0" w:firstRow="1" w:lastRow="0" w:firstColumn="1" w:lastColumn="0" w:noHBand="0" w:noVBand="1"/>
      </w:tblPr>
      <w:tblGrid>
        <w:gridCol w:w="942"/>
        <w:gridCol w:w="883"/>
        <w:gridCol w:w="1145"/>
        <w:gridCol w:w="990"/>
        <w:gridCol w:w="990"/>
      </w:tblGrid>
      <w:tr w:rsidR="00075F53" w:rsidRPr="00075F53" w14:paraId="507C68BE" w14:textId="77777777" w:rsidTr="009960C1">
        <w:tc>
          <w:tcPr>
            <w:tcW w:w="942" w:type="dxa"/>
            <w:vAlign w:val="center"/>
          </w:tcPr>
          <w:p w14:paraId="0F61A630" w14:textId="70F2ABF3" w:rsidR="001B3039" w:rsidRPr="00075F53" w:rsidRDefault="001B3039" w:rsidP="00D81855">
            <w:pPr>
              <w:spacing w:line="360" w:lineRule="auto"/>
            </w:pPr>
            <w:r w:rsidRPr="00075F53">
              <w:t>Stock</w:t>
            </w:r>
          </w:p>
        </w:tc>
        <w:tc>
          <w:tcPr>
            <w:tcW w:w="883" w:type="dxa"/>
            <w:vAlign w:val="center"/>
          </w:tcPr>
          <w:p w14:paraId="303140C7" w14:textId="0AC258E7" w:rsidR="001B3039" w:rsidRPr="00075F53" w:rsidRDefault="001B3039" w:rsidP="00D81855">
            <w:pPr>
              <w:spacing w:line="360" w:lineRule="auto"/>
            </w:pPr>
            <w:r w:rsidRPr="00075F53">
              <w:t>Model</w:t>
            </w:r>
          </w:p>
        </w:tc>
        <w:tc>
          <w:tcPr>
            <w:tcW w:w="1145" w:type="dxa"/>
            <w:vAlign w:val="center"/>
          </w:tcPr>
          <w:p w14:paraId="6C8ED4C1" w14:textId="17551123" w:rsidR="001B3039" w:rsidRPr="00075F53" w:rsidRDefault="001B3039" w:rsidP="00D81855">
            <w:pPr>
              <w:spacing w:line="360" w:lineRule="auto"/>
            </w:pPr>
            <w:r w:rsidRPr="00075F53">
              <w:t>Train-test</w:t>
            </w:r>
          </w:p>
        </w:tc>
        <w:tc>
          <w:tcPr>
            <w:tcW w:w="990" w:type="dxa"/>
            <w:vAlign w:val="center"/>
          </w:tcPr>
          <w:p w14:paraId="3E84CE60" w14:textId="55D0EA10" w:rsidR="001B3039" w:rsidRPr="00075F53" w:rsidRDefault="001B3039" w:rsidP="00D81855">
            <w:pPr>
              <w:spacing w:line="360" w:lineRule="auto"/>
            </w:pPr>
            <w:r w:rsidRPr="00075F53">
              <w:t>RMSE</w:t>
            </w:r>
          </w:p>
        </w:tc>
        <w:tc>
          <w:tcPr>
            <w:tcW w:w="990" w:type="dxa"/>
            <w:vAlign w:val="center"/>
          </w:tcPr>
          <w:p w14:paraId="07EDFFD6" w14:textId="55004193" w:rsidR="001B3039" w:rsidRPr="00075F53" w:rsidRDefault="001B3039" w:rsidP="00D81855">
            <w:pPr>
              <w:spacing w:line="360" w:lineRule="auto"/>
            </w:pPr>
            <w:r w:rsidRPr="00075F53">
              <w:t>MAPE</w:t>
            </w:r>
          </w:p>
        </w:tc>
      </w:tr>
      <w:tr w:rsidR="00075F53" w:rsidRPr="00075F53" w14:paraId="3F4FF6DF" w14:textId="77777777" w:rsidTr="009960C1">
        <w:tc>
          <w:tcPr>
            <w:tcW w:w="942" w:type="dxa"/>
            <w:vMerge w:val="restart"/>
            <w:vAlign w:val="center"/>
          </w:tcPr>
          <w:p w14:paraId="4FCB1D1C" w14:textId="05A5F9DD" w:rsidR="001B3039" w:rsidRPr="00075F53" w:rsidRDefault="00C423BB" w:rsidP="00D81855">
            <w:pPr>
              <w:spacing w:line="360" w:lineRule="auto"/>
            </w:pPr>
            <w:r w:rsidRPr="00075F53">
              <w:t>HAG</w:t>
            </w:r>
          </w:p>
        </w:tc>
        <w:tc>
          <w:tcPr>
            <w:tcW w:w="883" w:type="dxa"/>
            <w:vAlign w:val="center"/>
          </w:tcPr>
          <w:p w14:paraId="3E289E14" w14:textId="6B9A71FB" w:rsidR="001B3039" w:rsidRPr="00075F53" w:rsidRDefault="001B3039" w:rsidP="00D81855">
            <w:pPr>
              <w:spacing w:line="360" w:lineRule="auto"/>
            </w:pPr>
            <w:r w:rsidRPr="00075F53">
              <w:t>Linear</w:t>
            </w:r>
          </w:p>
        </w:tc>
        <w:tc>
          <w:tcPr>
            <w:tcW w:w="1145" w:type="dxa"/>
          </w:tcPr>
          <w:p w14:paraId="3745361D" w14:textId="0B655A6E" w:rsidR="001B3039" w:rsidRPr="00075F53" w:rsidRDefault="00C423BB" w:rsidP="00D81855">
            <w:pPr>
              <w:spacing w:line="360" w:lineRule="auto"/>
            </w:pPr>
            <w:r w:rsidRPr="00075F53">
              <w:t>10 – 0</w:t>
            </w:r>
          </w:p>
        </w:tc>
        <w:tc>
          <w:tcPr>
            <w:tcW w:w="990" w:type="dxa"/>
          </w:tcPr>
          <w:p w14:paraId="7539CFFF" w14:textId="14F73082" w:rsidR="001B3039" w:rsidRPr="00075F53" w:rsidRDefault="00A974D5" w:rsidP="00D81855">
            <w:pPr>
              <w:spacing w:line="360" w:lineRule="auto"/>
            </w:pPr>
            <w:r w:rsidRPr="00075F53">
              <w:t>281</w:t>
            </w:r>
            <w:r w:rsidR="00F71B11" w:rsidRPr="00075F53">
              <w:t>9</w:t>
            </w:r>
            <w:r w:rsidRPr="00075F53">
              <w:t>.</w:t>
            </w:r>
            <w:r w:rsidR="00F71B11" w:rsidRPr="00075F53">
              <w:t>16</w:t>
            </w:r>
          </w:p>
        </w:tc>
        <w:tc>
          <w:tcPr>
            <w:tcW w:w="990" w:type="dxa"/>
          </w:tcPr>
          <w:p w14:paraId="45ED6532" w14:textId="1BD24B98" w:rsidR="001B3039" w:rsidRPr="00075F53" w:rsidRDefault="00A974D5" w:rsidP="00D81855">
            <w:pPr>
              <w:spacing w:line="360" w:lineRule="auto"/>
            </w:pPr>
            <w:r w:rsidRPr="00075F53">
              <w:t>34.</w:t>
            </w:r>
            <w:r w:rsidR="00AC760C" w:rsidRPr="00075F53">
              <w:t>26</w:t>
            </w:r>
            <w:r w:rsidRPr="00075F53">
              <w:t>%</w:t>
            </w:r>
          </w:p>
        </w:tc>
      </w:tr>
      <w:tr w:rsidR="00075F53" w:rsidRPr="00075F53" w14:paraId="3AE19CDC" w14:textId="77777777" w:rsidTr="009960C1">
        <w:trPr>
          <w:trHeight w:val="116"/>
        </w:trPr>
        <w:tc>
          <w:tcPr>
            <w:tcW w:w="942" w:type="dxa"/>
            <w:vMerge/>
          </w:tcPr>
          <w:p w14:paraId="2A15A176" w14:textId="77777777" w:rsidR="001B3039" w:rsidRPr="00075F53" w:rsidRDefault="001B3039" w:rsidP="00D81855">
            <w:pPr>
              <w:spacing w:line="360" w:lineRule="auto"/>
            </w:pPr>
          </w:p>
        </w:tc>
        <w:tc>
          <w:tcPr>
            <w:tcW w:w="883" w:type="dxa"/>
            <w:vAlign w:val="center"/>
          </w:tcPr>
          <w:p w14:paraId="1ADFF453" w14:textId="3AFF7407" w:rsidR="001B3039" w:rsidRPr="00075F53" w:rsidRDefault="001B3039" w:rsidP="00D81855">
            <w:pPr>
              <w:spacing w:line="360" w:lineRule="auto"/>
            </w:pPr>
            <w:r w:rsidRPr="00075F53">
              <w:t>Non-linear</w:t>
            </w:r>
          </w:p>
        </w:tc>
        <w:tc>
          <w:tcPr>
            <w:tcW w:w="1145" w:type="dxa"/>
          </w:tcPr>
          <w:p w14:paraId="1CACE06F" w14:textId="6B95EF9F" w:rsidR="001B3039" w:rsidRPr="00075F53" w:rsidRDefault="00C423BB" w:rsidP="00D81855">
            <w:pPr>
              <w:spacing w:line="360" w:lineRule="auto"/>
            </w:pPr>
            <w:r w:rsidRPr="00075F53">
              <w:t>10 - 0</w:t>
            </w:r>
          </w:p>
        </w:tc>
        <w:tc>
          <w:tcPr>
            <w:tcW w:w="990" w:type="dxa"/>
          </w:tcPr>
          <w:p w14:paraId="2F2AB25B" w14:textId="04AE0B2C" w:rsidR="001B3039" w:rsidRPr="00075F53" w:rsidRDefault="5BFABF54" w:rsidP="00D81855">
            <w:pPr>
              <w:spacing w:line="360" w:lineRule="auto"/>
            </w:pPr>
            <w:r w:rsidRPr="00075F53">
              <w:t>1415.10</w:t>
            </w:r>
          </w:p>
        </w:tc>
        <w:tc>
          <w:tcPr>
            <w:tcW w:w="990" w:type="dxa"/>
          </w:tcPr>
          <w:p w14:paraId="14091119" w14:textId="3639D065" w:rsidR="001B3039" w:rsidRPr="00075F53" w:rsidRDefault="06346445" w:rsidP="00D81855">
            <w:pPr>
              <w:spacing w:line="360" w:lineRule="auto"/>
            </w:pPr>
            <w:r w:rsidRPr="00075F53">
              <w:t>15.76%</w:t>
            </w:r>
          </w:p>
        </w:tc>
      </w:tr>
      <w:tr w:rsidR="00075F53" w:rsidRPr="00075F53" w14:paraId="6ADF7D22" w14:textId="77777777" w:rsidTr="009960C1">
        <w:tc>
          <w:tcPr>
            <w:tcW w:w="942" w:type="dxa"/>
            <w:vMerge/>
          </w:tcPr>
          <w:p w14:paraId="39728D3F" w14:textId="77777777" w:rsidR="00777705" w:rsidRPr="00075F53" w:rsidRDefault="00777705" w:rsidP="00D81855">
            <w:pPr>
              <w:spacing w:line="360" w:lineRule="auto"/>
            </w:pPr>
          </w:p>
        </w:tc>
        <w:tc>
          <w:tcPr>
            <w:tcW w:w="883" w:type="dxa"/>
            <w:vMerge w:val="restart"/>
            <w:shd w:val="clear" w:color="auto" w:fill="auto"/>
            <w:vAlign w:val="center"/>
          </w:tcPr>
          <w:p w14:paraId="7AA1779F" w14:textId="7FC0713F" w:rsidR="00777705" w:rsidRPr="00075F53" w:rsidRDefault="00777705" w:rsidP="00D81855">
            <w:pPr>
              <w:spacing w:line="360" w:lineRule="auto"/>
            </w:pPr>
            <w:r w:rsidRPr="00075F53">
              <w:t>ARIMA</w:t>
            </w:r>
          </w:p>
        </w:tc>
        <w:tc>
          <w:tcPr>
            <w:tcW w:w="1145" w:type="dxa"/>
            <w:shd w:val="clear" w:color="auto" w:fill="auto"/>
          </w:tcPr>
          <w:p w14:paraId="1F770D18" w14:textId="158DC608" w:rsidR="00777705" w:rsidRPr="00075F53" w:rsidRDefault="00777705" w:rsidP="00D81855">
            <w:pPr>
              <w:spacing w:line="360" w:lineRule="auto"/>
            </w:pPr>
            <w:r w:rsidRPr="00075F53">
              <w:t>7 - 3</w:t>
            </w:r>
          </w:p>
        </w:tc>
        <w:tc>
          <w:tcPr>
            <w:tcW w:w="990" w:type="dxa"/>
            <w:shd w:val="clear" w:color="auto" w:fill="auto"/>
          </w:tcPr>
          <w:p w14:paraId="353E0EC9" w14:textId="664E6A9C" w:rsidR="00777705" w:rsidRPr="00075F53" w:rsidRDefault="009B6DCC" w:rsidP="00D81855">
            <w:pPr>
              <w:spacing w:line="360" w:lineRule="auto"/>
            </w:pPr>
            <w:r w:rsidRPr="00075F53">
              <w:t>4638.5</w:t>
            </w:r>
          </w:p>
        </w:tc>
        <w:tc>
          <w:tcPr>
            <w:tcW w:w="990" w:type="dxa"/>
            <w:shd w:val="clear" w:color="auto" w:fill="auto"/>
          </w:tcPr>
          <w:p w14:paraId="28CA1049" w14:textId="78D58C87" w:rsidR="00777705" w:rsidRPr="00075F53" w:rsidRDefault="009A4AAB" w:rsidP="00D81855">
            <w:pPr>
              <w:spacing w:line="360" w:lineRule="auto"/>
            </w:pPr>
            <w:r w:rsidRPr="00075F53">
              <w:t>33.05</w:t>
            </w:r>
            <w:r w:rsidR="002A4596" w:rsidRPr="00075F53">
              <w:t>%</w:t>
            </w:r>
          </w:p>
        </w:tc>
      </w:tr>
      <w:tr w:rsidR="00075F53" w:rsidRPr="00075F53" w14:paraId="19AB8C28" w14:textId="77777777" w:rsidTr="009960C1">
        <w:tc>
          <w:tcPr>
            <w:tcW w:w="942" w:type="dxa"/>
            <w:vMerge/>
          </w:tcPr>
          <w:p w14:paraId="49431EFE" w14:textId="77777777" w:rsidR="00777705" w:rsidRPr="00075F53" w:rsidRDefault="00777705" w:rsidP="00D81855">
            <w:pPr>
              <w:spacing w:line="360" w:lineRule="auto"/>
            </w:pPr>
          </w:p>
        </w:tc>
        <w:tc>
          <w:tcPr>
            <w:tcW w:w="883" w:type="dxa"/>
            <w:vMerge/>
            <w:vAlign w:val="center"/>
          </w:tcPr>
          <w:p w14:paraId="2F08CB05" w14:textId="77777777" w:rsidR="00777705" w:rsidRPr="00075F53" w:rsidRDefault="00777705" w:rsidP="00D81855">
            <w:pPr>
              <w:spacing w:line="360" w:lineRule="auto"/>
            </w:pPr>
          </w:p>
        </w:tc>
        <w:tc>
          <w:tcPr>
            <w:tcW w:w="1145" w:type="dxa"/>
            <w:shd w:val="clear" w:color="auto" w:fill="auto"/>
          </w:tcPr>
          <w:p w14:paraId="7F6142FF" w14:textId="1F780779" w:rsidR="00777705" w:rsidRPr="00075F53" w:rsidRDefault="00777705" w:rsidP="00D81855">
            <w:pPr>
              <w:spacing w:line="360" w:lineRule="auto"/>
            </w:pPr>
            <w:r w:rsidRPr="00075F53">
              <w:t>8 - 2</w:t>
            </w:r>
          </w:p>
        </w:tc>
        <w:tc>
          <w:tcPr>
            <w:tcW w:w="990" w:type="dxa"/>
            <w:shd w:val="clear" w:color="auto" w:fill="auto"/>
          </w:tcPr>
          <w:p w14:paraId="51543C14" w14:textId="0476FFB3" w:rsidR="00777705" w:rsidRPr="00075F53" w:rsidRDefault="00123450" w:rsidP="00D81855">
            <w:pPr>
              <w:spacing w:line="360" w:lineRule="auto"/>
            </w:pPr>
            <w:r w:rsidRPr="00075F53">
              <w:t>4418.2</w:t>
            </w:r>
          </w:p>
        </w:tc>
        <w:tc>
          <w:tcPr>
            <w:tcW w:w="990" w:type="dxa"/>
            <w:shd w:val="clear" w:color="auto" w:fill="auto"/>
          </w:tcPr>
          <w:p w14:paraId="2791A675" w14:textId="1C7313E6" w:rsidR="00777705" w:rsidRPr="00075F53" w:rsidRDefault="00123450" w:rsidP="00D81855">
            <w:pPr>
              <w:spacing w:line="360" w:lineRule="auto"/>
            </w:pPr>
            <w:r w:rsidRPr="00075F53">
              <w:t>34.39</w:t>
            </w:r>
            <w:r w:rsidR="00683ECD" w:rsidRPr="00075F53">
              <w:t>%</w:t>
            </w:r>
          </w:p>
        </w:tc>
      </w:tr>
      <w:tr w:rsidR="00075F53" w:rsidRPr="00075F53" w14:paraId="7A92D8C0" w14:textId="77777777" w:rsidTr="009960C1">
        <w:tc>
          <w:tcPr>
            <w:tcW w:w="942" w:type="dxa"/>
            <w:vMerge/>
          </w:tcPr>
          <w:p w14:paraId="20B6A021" w14:textId="77777777" w:rsidR="00777705" w:rsidRPr="00075F53" w:rsidRDefault="00777705" w:rsidP="00D81855">
            <w:pPr>
              <w:spacing w:line="360" w:lineRule="auto"/>
            </w:pPr>
          </w:p>
        </w:tc>
        <w:tc>
          <w:tcPr>
            <w:tcW w:w="883" w:type="dxa"/>
            <w:vMerge w:val="restart"/>
            <w:vAlign w:val="center"/>
          </w:tcPr>
          <w:p w14:paraId="1929DAF9" w14:textId="0BDF138A" w:rsidR="00777705" w:rsidRPr="00075F53" w:rsidRDefault="00777705" w:rsidP="00D81855">
            <w:pPr>
              <w:spacing w:line="360" w:lineRule="auto"/>
            </w:pPr>
            <w:r w:rsidRPr="00075F53">
              <w:t>LSTM</w:t>
            </w:r>
          </w:p>
        </w:tc>
        <w:tc>
          <w:tcPr>
            <w:tcW w:w="1145" w:type="dxa"/>
          </w:tcPr>
          <w:p w14:paraId="75C232C8" w14:textId="2CFF6650" w:rsidR="00777705" w:rsidRPr="00075F53" w:rsidRDefault="00777705" w:rsidP="00D81855">
            <w:pPr>
              <w:spacing w:line="360" w:lineRule="auto"/>
            </w:pPr>
            <w:r w:rsidRPr="00075F53">
              <w:t>7 - 3</w:t>
            </w:r>
          </w:p>
        </w:tc>
        <w:tc>
          <w:tcPr>
            <w:tcW w:w="990" w:type="dxa"/>
          </w:tcPr>
          <w:p w14:paraId="362328EE" w14:textId="73431B02" w:rsidR="00777705" w:rsidRPr="00075F53" w:rsidRDefault="00777705" w:rsidP="00D81855">
            <w:pPr>
              <w:spacing w:line="360" w:lineRule="auto"/>
            </w:pPr>
            <w:r w:rsidRPr="00075F53">
              <w:t>6</w:t>
            </w:r>
            <w:r w:rsidR="008928E0" w:rsidRPr="00075F53">
              <w:t>65.72</w:t>
            </w:r>
          </w:p>
        </w:tc>
        <w:tc>
          <w:tcPr>
            <w:tcW w:w="990" w:type="dxa"/>
          </w:tcPr>
          <w:p w14:paraId="7DE5F91D" w14:textId="5BE144A8" w:rsidR="00777705" w:rsidRPr="00075F53" w:rsidRDefault="005A40EF" w:rsidP="00D81855">
            <w:pPr>
              <w:spacing w:line="360" w:lineRule="auto"/>
            </w:pPr>
            <w:r w:rsidRPr="00075F53">
              <w:t>6.17</w:t>
            </w:r>
            <w:r w:rsidR="00777705" w:rsidRPr="00075F53">
              <w:t>%</w:t>
            </w:r>
          </w:p>
        </w:tc>
      </w:tr>
      <w:tr w:rsidR="00075F53" w:rsidRPr="00075F53" w14:paraId="736F4983" w14:textId="77777777" w:rsidTr="009960C1">
        <w:tc>
          <w:tcPr>
            <w:tcW w:w="942" w:type="dxa"/>
            <w:vMerge/>
          </w:tcPr>
          <w:p w14:paraId="206E1DAF" w14:textId="77777777" w:rsidR="00777705" w:rsidRPr="00075F53" w:rsidRDefault="00777705" w:rsidP="00D81855">
            <w:pPr>
              <w:spacing w:line="360" w:lineRule="auto"/>
            </w:pPr>
          </w:p>
        </w:tc>
        <w:tc>
          <w:tcPr>
            <w:tcW w:w="883" w:type="dxa"/>
            <w:vMerge/>
            <w:vAlign w:val="center"/>
          </w:tcPr>
          <w:p w14:paraId="3B759765" w14:textId="77777777" w:rsidR="00777705" w:rsidRPr="00075F53" w:rsidRDefault="00777705" w:rsidP="00D81855">
            <w:pPr>
              <w:spacing w:line="360" w:lineRule="auto"/>
            </w:pPr>
          </w:p>
        </w:tc>
        <w:tc>
          <w:tcPr>
            <w:tcW w:w="1145" w:type="dxa"/>
          </w:tcPr>
          <w:p w14:paraId="293DC8D9" w14:textId="024D73E2" w:rsidR="00777705" w:rsidRPr="00075F53" w:rsidRDefault="00777705" w:rsidP="00D81855">
            <w:pPr>
              <w:spacing w:line="360" w:lineRule="auto"/>
            </w:pPr>
            <w:r w:rsidRPr="00075F53">
              <w:t>8 - 2</w:t>
            </w:r>
          </w:p>
        </w:tc>
        <w:tc>
          <w:tcPr>
            <w:tcW w:w="990" w:type="dxa"/>
          </w:tcPr>
          <w:p w14:paraId="424EE76D" w14:textId="1B53FF62" w:rsidR="00777705" w:rsidRPr="00075F53" w:rsidRDefault="00777705" w:rsidP="00D81855">
            <w:pPr>
              <w:spacing w:line="360" w:lineRule="auto"/>
            </w:pPr>
            <w:r w:rsidRPr="00075F53">
              <w:t>6</w:t>
            </w:r>
            <w:r w:rsidR="005A40EF" w:rsidRPr="00075F53">
              <w:t>44.44</w:t>
            </w:r>
          </w:p>
        </w:tc>
        <w:tc>
          <w:tcPr>
            <w:tcW w:w="990" w:type="dxa"/>
          </w:tcPr>
          <w:p w14:paraId="68111C15" w14:textId="3CC5BF66" w:rsidR="00777705" w:rsidRPr="00075F53" w:rsidRDefault="00777705" w:rsidP="00D81855">
            <w:pPr>
              <w:spacing w:line="360" w:lineRule="auto"/>
            </w:pPr>
            <w:r w:rsidRPr="00075F53">
              <w:t>5.</w:t>
            </w:r>
            <w:r w:rsidR="00372CBD" w:rsidRPr="00075F53">
              <w:t>08</w:t>
            </w:r>
            <w:r w:rsidRPr="00075F53">
              <w:t>%</w:t>
            </w:r>
          </w:p>
        </w:tc>
      </w:tr>
      <w:tr w:rsidR="00075F53" w:rsidRPr="00075F53" w14:paraId="0EB15A4A" w14:textId="77777777" w:rsidTr="009960C1">
        <w:tc>
          <w:tcPr>
            <w:tcW w:w="942" w:type="dxa"/>
            <w:vMerge/>
          </w:tcPr>
          <w:p w14:paraId="4C799C45" w14:textId="77777777" w:rsidR="00777705" w:rsidRPr="00075F53" w:rsidRDefault="00777705" w:rsidP="00D81855">
            <w:pPr>
              <w:spacing w:line="360" w:lineRule="auto"/>
            </w:pPr>
          </w:p>
        </w:tc>
        <w:tc>
          <w:tcPr>
            <w:tcW w:w="883" w:type="dxa"/>
            <w:vMerge w:val="restart"/>
            <w:vAlign w:val="center"/>
          </w:tcPr>
          <w:p w14:paraId="706CE751" w14:textId="3423E822" w:rsidR="00777705" w:rsidRPr="00075F53" w:rsidRDefault="00777705" w:rsidP="00D81855">
            <w:pPr>
              <w:spacing w:line="360" w:lineRule="auto"/>
            </w:pPr>
            <w:r w:rsidRPr="00075F53">
              <w:t>Prophet</w:t>
            </w:r>
          </w:p>
        </w:tc>
        <w:tc>
          <w:tcPr>
            <w:tcW w:w="1145" w:type="dxa"/>
          </w:tcPr>
          <w:p w14:paraId="1CF30FFB" w14:textId="06C235F3" w:rsidR="00777705" w:rsidRPr="00075F53" w:rsidRDefault="00777705" w:rsidP="00D81855">
            <w:pPr>
              <w:spacing w:line="360" w:lineRule="auto"/>
            </w:pPr>
            <w:r w:rsidRPr="00075F53">
              <w:t>7 - 3</w:t>
            </w:r>
          </w:p>
        </w:tc>
        <w:tc>
          <w:tcPr>
            <w:tcW w:w="990" w:type="dxa"/>
          </w:tcPr>
          <w:p w14:paraId="33B8C5E9" w14:textId="72EEE97F" w:rsidR="00777705" w:rsidRPr="00075F53" w:rsidRDefault="1EF32A9B" w:rsidP="00D81855">
            <w:pPr>
              <w:spacing w:line="360" w:lineRule="auto"/>
            </w:pPr>
            <w:r w:rsidRPr="00075F53">
              <w:t>1383.82</w:t>
            </w:r>
          </w:p>
        </w:tc>
        <w:tc>
          <w:tcPr>
            <w:tcW w:w="990" w:type="dxa"/>
          </w:tcPr>
          <w:p w14:paraId="528D3830" w14:textId="1CD887FB" w:rsidR="00777705" w:rsidRPr="00075F53" w:rsidRDefault="00777705" w:rsidP="00D81855">
            <w:pPr>
              <w:spacing w:line="360" w:lineRule="auto"/>
            </w:pPr>
            <w:r w:rsidRPr="00075F53">
              <w:t>14.</w:t>
            </w:r>
            <w:r w:rsidR="21545EAC" w:rsidRPr="00075F53">
              <w:t>82</w:t>
            </w:r>
            <w:r w:rsidRPr="00075F53">
              <w:t>%</w:t>
            </w:r>
          </w:p>
        </w:tc>
      </w:tr>
      <w:tr w:rsidR="00075F53" w:rsidRPr="00075F53" w14:paraId="7CC9E389" w14:textId="77777777" w:rsidTr="009960C1">
        <w:tc>
          <w:tcPr>
            <w:tcW w:w="942" w:type="dxa"/>
            <w:vMerge/>
          </w:tcPr>
          <w:p w14:paraId="31F857A5" w14:textId="77777777" w:rsidR="00777705" w:rsidRPr="00075F53" w:rsidRDefault="00777705" w:rsidP="00D81855">
            <w:pPr>
              <w:spacing w:line="360" w:lineRule="auto"/>
            </w:pPr>
          </w:p>
        </w:tc>
        <w:tc>
          <w:tcPr>
            <w:tcW w:w="883" w:type="dxa"/>
            <w:vMerge/>
            <w:vAlign w:val="center"/>
          </w:tcPr>
          <w:p w14:paraId="1F472C76" w14:textId="77777777" w:rsidR="00777705" w:rsidRPr="00075F53" w:rsidRDefault="00777705" w:rsidP="00D81855">
            <w:pPr>
              <w:spacing w:line="360" w:lineRule="auto"/>
            </w:pPr>
          </w:p>
        </w:tc>
        <w:tc>
          <w:tcPr>
            <w:tcW w:w="1145" w:type="dxa"/>
          </w:tcPr>
          <w:p w14:paraId="08816457" w14:textId="1B100467" w:rsidR="00777705" w:rsidRPr="00075F53" w:rsidRDefault="00777705" w:rsidP="00D81855">
            <w:pPr>
              <w:spacing w:line="360" w:lineRule="auto"/>
            </w:pPr>
            <w:r w:rsidRPr="00075F53">
              <w:t>8 – 2</w:t>
            </w:r>
          </w:p>
        </w:tc>
        <w:tc>
          <w:tcPr>
            <w:tcW w:w="990" w:type="dxa"/>
          </w:tcPr>
          <w:p w14:paraId="66F31D4B" w14:textId="583487BE" w:rsidR="00777705" w:rsidRPr="00075F53" w:rsidRDefault="1C88756D" w:rsidP="00D81855">
            <w:pPr>
              <w:spacing w:line="360" w:lineRule="auto"/>
            </w:pPr>
            <w:r w:rsidRPr="00075F53">
              <w:t>1381.</w:t>
            </w:r>
            <w:r w:rsidR="401F8263" w:rsidRPr="00075F53">
              <w:t>93</w:t>
            </w:r>
          </w:p>
        </w:tc>
        <w:tc>
          <w:tcPr>
            <w:tcW w:w="990" w:type="dxa"/>
          </w:tcPr>
          <w:p w14:paraId="17B7AF39" w14:textId="4A04F808" w:rsidR="00777705" w:rsidRPr="00075F53" w:rsidRDefault="589164CA" w:rsidP="00D81855">
            <w:pPr>
              <w:spacing w:line="360" w:lineRule="auto"/>
            </w:pPr>
            <w:r w:rsidRPr="00075F53">
              <w:t>14</w:t>
            </w:r>
            <w:r w:rsidR="1C437E7E" w:rsidRPr="00075F53">
              <w:t>.21%</w:t>
            </w:r>
          </w:p>
        </w:tc>
      </w:tr>
      <w:tr w:rsidR="00075F53" w:rsidRPr="00075F53" w14:paraId="16AF7B5A" w14:textId="77777777" w:rsidTr="009960C1">
        <w:trPr>
          <w:trHeight w:val="278"/>
        </w:trPr>
        <w:tc>
          <w:tcPr>
            <w:tcW w:w="942" w:type="dxa"/>
            <w:vMerge w:val="restart"/>
            <w:vAlign w:val="center"/>
          </w:tcPr>
          <w:p w14:paraId="4866630C" w14:textId="7EC1509A" w:rsidR="001B3039" w:rsidRPr="00075F53" w:rsidRDefault="00A974D5" w:rsidP="00D81855">
            <w:pPr>
              <w:spacing w:line="360" w:lineRule="auto"/>
            </w:pPr>
            <w:r w:rsidRPr="00075F53">
              <w:t>HPG</w:t>
            </w:r>
          </w:p>
        </w:tc>
        <w:tc>
          <w:tcPr>
            <w:tcW w:w="883" w:type="dxa"/>
            <w:vAlign w:val="center"/>
          </w:tcPr>
          <w:p w14:paraId="1AF29855" w14:textId="62CC60EB" w:rsidR="001B3039" w:rsidRPr="00075F53" w:rsidRDefault="00C423BB" w:rsidP="00D81855">
            <w:pPr>
              <w:spacing w:line="360" w:lineRule="auto"/>
            </w:pPr>
            <w:r w:rsidRPr="00075F53">
              <w:t>Linear</w:t>
            </w:r>
          </w:p>
        </w:tc>
        <w:tc>
          <w:tcPr>
            <w:tcW w:w="1145" w:type="dxa"/>
          </w:tcPr>
          <w:p w14:paraId="67CAA79A" w14:textId="57804637" w:rsidR="001B3039" w:rsidRPr="00075F53" w:rsidRDefault="00A974D5" w:rsidP="00D81855">
            <w:pPr>
              <w:spacing w:line="360" w:lineRule="auto"/>
            </w:pPr>
            <w:r w:rsidRPr="00075F53">
              <w:t>10 – 0</w:t>
            </w:r>
          </w:p>
        </w:tc>
        <w:tc>
          <w:tcPr>
            <w:tcW w:w="990" w:type="dxa"/>
          </w:tcPr>
          <w:p w14:paraId="648CBE06" w14:textId="0AC8B53F" w:rsidR="001B3039" w:rsidRPr="00075F53" w:rsidRDefault="00A974D5" w:rsidP="00D81855">
            <w:pPr>
              <w:spacing w:line="360" w:lineRule="auto"/>
            </w:pPr>
            <w:r w:rsidRPr="00075F53">
              <w:t>63</w:t>
            </w:r>
            <w:r w:rsidR="002B59FE" w:rsidRPr="00075F53">
              <w:t>15</w:t>
            </w:r>
            <w:r w:rsidRPr="00075F53">
              <w:t>.</w:t>
            </w:r>
            <w:r w:rsidR="002B59FE" w:rsidRPr="00075F53">
              <w:t>24</w:t>
            </w:r>
          </w:p>
        </w:tc>
        <w:tc>
          <w:tcPr>
            <w:tcW w:w="990" w:type="dxa"/>
          </w:tcPr>
          <w:p w14:paraId="0662C86C" w14:textId="5DD69057" w:rsidR="001B3039" w:rsidRPr="00075F53" w:rsidRDefault="00A974D5" w:rsidP="00D81855">
            <w:pPr>
              <w:spacing w:line="360" w:lineRule="auto"/>
            </w:pPr>
            <w:r w:rsidRPr="00075F53">
              <w:t>31.</w:t>
            </w:r>
            <w:r w:rsidR="002B59FE" w:rsidRPr="00075F53">
              <w:t>87</w:t>
            </w:r>
            <w:r w:rsidRPr="00075F53">
              <w:t>%</w:t>
            </w:r>
          </w:p>
        </w:tc>
      </w:tr>
      <w:tr w:rsidR="00075F53" w:rsidRPr="00075F53" w14:paraId="39A8508A" w14:textId="77777777" w:rsidTr="009960C1">
        <w:tc>
          <w:tcPr>
            <w:tcW w:w="942" w:type="dxa"/>
            <w:vMerge/>
          </w:tcPr>
          <w:p w14:paraId="7AE1FE3E" w14:textId="77777777" w:rsidR="001B3039" w:rsidRPr="00075F53" w:rsidRDefault="001B3039" w:rsidP="00D81855">
            <w:pPr>
              <w:spacing w:line="360" w:lineRule="auto"/>
              <w:jc w:val="both"/>
            </w:pPr>
          </w:p>
        </w:tc>
        <w:tc>
          <w:tcPr>
            <w:tcW w:w="883" w:type="dxa"/>
            <w:vAlign w:val="center"/>
          </w:tcPr>
          <w:p w14:paraId="4AE38F4D" w14:textId="55AEF27C" w:rsidR="001B3039" w:rsidRPr="00075F53" w:rsidRDefault="00C423BB" w:rsidP="00D81855">
            <w:pPr>
              <w:spacing w:line="360" w:lineRule="auto"/>
            </w:pPr>
            <w:r w:rsidRPr="00075F53">
              <w:t>Non-linear</w:t>
            </w:r>
          </w:p>
        </w:tc>
        <w:tc>
          <w:tcPr>
            <w:tcW w:w="1145" w:type="dxa"/>
          </w:tcPr>
          <w:p w14:paraId="16FD63B4" w14:textId="6F12A0F1" w:rsidR="001B3039" w:rsidRPr="00075F53" w:rsidRDefault="00A974D5" w:rsidP="00D81855">
            <w:pPr>
              <w:spacing w:line="360" w:lineRule="auto"/>
            </w:pPr>
            <w:r w:rsidRPr="00075F53">
              <w:t>10 - 0</w:t>
            </w:r>
          </w:p>
        </w:tc>
        <w:tc>
          <w:tcPr>
            <w:tcW w:w="990" w:type="dxa"/>
          </w:tcPr>
          <w:p w14:paraId="11E6A4FE" w14:textId="49EEE479" w:rsidR="001B3039" w:rsidRPr="00075F53" w:rsidRDefault="7DD776B7" w:rsidP="00D81855">
            <w:pPr>
              <w:spacing w:line="360" w:lineRule="auto"/>
              <w:rPr>
                <w:rFonts w:eastAsia="Consolas"/>
              </w:rPr>
            </w:pPr>
            <w:r w:rsidRPr="00075F53">
              <w:rPr>
                <w:rFonts w:eastAsia="Consolas"/>
              </w:rPr>
              <w:t>2505.02</w:t>
            </w:r>
          </w:p>
        </w:tc>
        <w:tc>
          <w:tcPr>
            <w:tcW w:w="990" w:type="dxa"/>
          </w:tcPr>
          <w:p w14:paraId="58546B61" w14:textId="4C886BF4" w:rsidR="001B3039" w:rsidRPr="00075F53" w:rsidRDefault="14BDFA47" w:rsidP="00D81855">
            <w:pPr>
              <w:spacing w:line="360" w:lineRule="auto"/>
            </w:pPr>
            <w:r w:rsidRPr="00075F53">
              <w:t>12.34%</w:t>
            </w:r>
          </w:p>
        </w:tc>
      </w:tr>
      <w:tr w:rsidR="00075F53" w:rsidRPr="00075F53" w14:paraId="4BC87DFD" w14:textId="77777777" w:rsidTr="009960C1">
        <w:tc>
          <w:tcPr>
            <w:tcW w:w="942" w:type="dxa"/>
            <w:vMerge/>
          </w:tcPr>
          <w:p w14:paraId="1FE78085" w14:textId="77777777" w:rsidR="00C423BB" w:rsidRPr="00075F53" w:rsidRDefault="00C423BB" w:rsidP="00D81855">
            <w:pPr>
              <w:spacing w:line="360" w:lineRule="auto"/>
              <w:jc w:val="both"/>
            </w:pPr>
          </w:p>
        </w:tc>
        <w:tc>
          <w:tcPr>
            <w:tcW w:w="883" w:type="dxa"/>
            <w:vMerge w:val="restart"/>
            <w:shd w:val="clear" w:color="auto" w:fill="auto"/>
            <w:vAlign w:val="center"/>
          </w:tcPr>
          <w:p w14:paraId="0F3A1F79" w14:textId="1913AA32" w:rsidR="00C423BB" w:rsidRPr="00075F53" w:rsidRDefault="00C423BB" w:rsidP="00D81855">
            <w:pPr>
              <w:spacing w:line="360" w:lineRule="auto"/>
            </w:pPr>
            <w:r w:rsidRPr="00075F53">
              <w:t>ARIMA</w:t>
            </w:r>
          </w:p>
        </w:tc>
        <w:tc>
          <w:tcPr>
            <w:tcW w:w="1145" w:type="dxa"/>
            <w:shd w:val="clear" w:color="auto" w:fill="auto"/>
          </w:tcPr>
          <w:p w14:paraId="43D61E6D" w14:textId="5CCCFA99" w:rsidR="00C423BB" w:rsidRPr="00075F53" w:rsidRDefault="00C423BB" w:rsidP="00D81855">
            <w:pPr>
              <w:spacing w:line="360" w:lineRule="auto"/>
            </w:pPr>
            <w:r w:rsidRPr="00075F53">
              <w:t>7 - 3</w:t>
            </w:r>
          </w:p>
        </w:tc>
        <w:tc>
          <w:tcPr>
            <w:tcW w:w="990" w:type="dxa"/>
            <w:shd w:val="clear" w:color="auto" w:fill="auto"/>
          </w:tcPr>
          <w:p w14:paraId="085A21A7" w14:textId="43880908" w:rsidR="00C423BB" w:rsidRPr="00075F53" w:rsidRDefault="009407BC" w:rsidP="00D81855">
            <w:pPr>
              <w:spacing w:line="360" w:lineRule="auto"/>
            </w:pPr>
            <w:r w:rsidRPr="00075F53">
              <w:t>1</w:t>
            </w:r>
            <w:r w:rsidR="001127C5" w:rsidRPr="00075F53">
              <w:t>6502.57</w:t>
            </w:r>
          </w:p>
        </w:tc>
        <w:tc>
          <w:tcPr>
            <w:tcW w:w="990" w:type="dxa"/>
            <w:shd w:val="clear" w:color="auto" w:fill="auto"/>
          </w:tcPr>
          <w:p w14:paraId="04C9C648" w14:textId="44DD2EEC" w:rsidR="00C423BB" w:rsidRPr="00075F53" w:rsidRDefault="001127C5" w:rsidP="00D81855">
            <w:pPr>
              <w:spacing w:line="360" w:lineRule="auto"/>
            </w:pPr>
            <w:r w:rsidRPr="00075F53">
              <w:t>44.71</w:t>
            </w:r>
            <w:r w:rsidR="00926FA4" w:rsidRPr="00075F53">
              <w:t>%</w:t>
            </w:r>
          </w:p>
        </w:tc>
      </w:tr>
      <w:tr w:rsidR="00075F53" w:rsidRPr="00075F53" w14:paraId="57CB9D7A" w14:textId="77777777" w:rsidTr="009960C1">
        <w:tc>
          <w:tcPr>
            <w:tcW w:w="942" w:type="dxa"/>
            <w:vMerge/>
          </w:tcPr>
          <w:p w14:paraId="37DF10FC" w14:textId="77777777" w:rsidR="00C423BB" w:rsidRPr="00075F53" w:rsidRDefault="00C423BB" w:rsidP="00D81855">
            <w:pPr>
              <w:spacing w:line="360" w:lineRule="auto"/>
              <w:jc w:val="both"/>
            </w:pPr>
          </w:p>
        </w:tc>
        <w:tc>
          <w:tcPr>
            <w:tcW w:w="883" w:type="dxa"/>
            <w:vMerge/>
            <w:vAlign w:val="center"/>
          </w:tcPr>
          <w:p w14:paraId="039B5DBB" w14:textId="77777777" w:rsidR="00C423BB" w:rsidRPr="00075F53" w:rsidRDefault="00C423BB" w:rsidP="00D81855">
            <w:pPr>
              <w:spacing w:line="360" w:lineRule="auto"/>
            </w:pPr>
          </w:p>
        </w:tc>
        <w:tc>
          <w:tcPr>
            <w:tcW w:w="1145" w:type="dxa"/>
            <w:shd w:val="clear" w:color="auto" w:fill="auto"/>
          </w:tcPr>
          <w:p w14:paraId="7A677BAA" w14:textId="3EB6B96A" w:rsidR="00C423BB" w:rsidRPr="00075F53" w:rsidRDefault="00C423BB" w:rsidP="00D81855">
            <w:pPr>
              <w:spacing w:line="360" w:lineRule="auto"/>
            </w:pPr>
            <w:r w:rsidRPr="00075F53">
              <w:t>8 - 2</w:t>
            </w:r>
          </w:p>
        </w:tc>
        <w:tc>
          <w:tcPr>
            <w:tcW w:w="990" w:type="dxa"/>
            <w:shd w:val="clear" w:color="auto" w:fill="auto"/>
          </w:tcPr>
          <w:p w14:paraId="6F001374" w14:textId="0D00BDBA" w:rsidR="00C423BB" w:rsidRPr="00075F53" w:rsidRDefault="00A13B09" w:rsidP="00D81855">
            <w:pPr>
              <w:spacing w:line="360" w:lineRule="auto"/>
            </w:pPr>
            <w:r w:rsidRPr="00075F53">
              <w:t>1</w:t>
            </w:r>
            <w:r w:rsidR="00D32819" w:rsidRPr="00075F53">
              <w:t>1843.59</w:t>
            </w:r>
          </w:p>
        </w:tc>
        <w:tc>
          <w:tcPr>
            <w:tcW w:w="990" w:type="dxa"/>
            <w:shd w:val="clear" w:color="auto" w:fill="auto"/>
          </w:tcPr>
          <w:p w14:paraId="70F73C27" w14:textId="21767D17" w:rsidR="00C423BB" w:rsidRPr="00075F53" w:rsidRDefault="00254B40" w:rsidP="00D81855">
            <w:pPr>
              <w:spacing w:line="360" w:lineRule="auto"/>
            </w:pPr>
            <w:r w:rsidRPr="00075F53">
              <w:t>41.76</w:t>
            </w:r>
            <w:r w:rsidR="00A13B09" w:rsidRPr="00075F53">
              <w:t>%</w:t>
            </w:r>
          </w:p>
        </w:tc>
      </w:tr>
      <w:tr w:rsidR="00075F53" w:rsidRPr="00075F53" w14:paraId="015279DE" w14:textId="77777777" w:rsidTr="009960C1">
        <w:tc>
          <w:tcPr>
            <w:tcW w:w="942" w:type="dxa"/>
            <w:vMerge/>
          </w:tcPr>
          <w:p w14:paraId="48D5E41C" w14:textId="77777777" w:rsidR="00C423BB" w:rsidRPr="00075F53" w:rsidRDefault="00C423BB" w:rsidP="00D81855">
            <w:pPr>
              <w:spacing w:line="360" w:lineRule="auto"/>
              <w:jc w:val="both"/>
            </w:pPr>
          </w:p>
        </w:tc>
        <w:tc>
          <w:tcPr>
            <w:tcW w:w="883" w:type="dxa"/>
            <w:vMerge w:val="restart"/>
            <w:vAlign w:val="center"/>
          </w:tcPr>
          <w:p w14:paraId="509CF122" w14:textId="2274EF39" w:rsidR="00C423BB" w:rsidRPr="00075F53" w:rsidRDefault="00C423BB" w:rsidP="00D81855">
            <w:pPr>
              <w:spacing w:line="360" w:lineRule="auto"/>
            </w:pPr>
            <w:r w:rsidRPr="00075F53">
              <w:t>LSTM</w:t>
            </w:r>
          </w:p>
        </w:tc>
        <w:tc>
          <w:tcPr>
            <w:tcW w:w="1145" w:type="dxa"/>
          </w:tcPr>
          <w:p w14:paraId="2FDB772D" w14:textId="02F3FEB0" w:rsidR="00C423BB" w:rsidRPr="00075F53" w:rsidRDefault="00C423BB" w:rsidP="00D81855">
            <w:pPr>
              <w:spacing w:line="360" w:lineRule="auto"/>
            </w:pPr>
            <w:r w:rsidRPr="00075F53">
              <w:t>7 - 3</w:t>
            </w:r>
          </w:p>
        </w:tc>
        <w:tc>
          <w:tcPr>
            <w:tcW w:w="990" w:type="dxa"/>
          </w:tcPr>
          <w:p w14:paraId="1177BA50" w14:textId="0CD24871" w:rsidR="00C423BB" w:rsidRPr="00075F53" w:rsidRDefault="00E076C2" w:rsidP="00D81855">
            <w:pPr>
              <w:spacing w:line="360" w:lineRule="auto"/>
            </w:pPr>
            <w:r w:rsidRPr="00075F53">
              <w:t>2408.96</w:t>
            </w:r>
          </w:p>
        </w:tc>
        <w:tc>
          <w:tcPr>
            <w:tcW w:w="990" w:type="dxa"/>
          </w:tcPr>
          <w:p w14:paraId="3933550C" w14:textId="5CCDE6D5" w:rsidR="00C423BB" w:rsidRPr="00075F53" w:rsidRDefault="008928E0" w:rsidP="00D81855">
            <w:pPr>
              <w:spacing w:line="360" w:lineRule="auto"/>
            </w:pPr>
            <w:r w:rsidRPr="00075F53">
              <w:t>6.42</w:t>
            </w:r>
            <w:r w:rsidR="00880350" w:rsidRPr="00075F53">
              <w:t>%</w:t>
            </w:r>
          </w:p>
        </w:tc>
      </w:tr>
      <w:tr w:rsidR="00075F53" w:rsidRPr="00075F53" w14:paraId="32433A00" w14:textId="77777777" w:rsidTr="009960C1">
        <w:tc>
          <w:tcPr>
            <w:tcW w:w="942" w:type="dxa"/>
            <w:vMerge/>
          </w:tcPr>
          <w:p w14:paraId="0EAF69A6" w14:textId="77777777" w:rsidR="00C423BB" w:rsidRPr="00075F53" w:rsidRDefault="00C423BB" w:rsidP="00D81855">
            <w:pPr>
              <w:spacing w:line="360" w:lineRule="auto"/>
              <w:jc w:val="both"/>
            </w:pPr>
          </w:p>
        </w:tc>
        <w:tc>
          <w:tcPr>
            <w:tcW w:w="883" w:type="dxa"/>
            <w:vMerge/>
            <w:vAlign w:val="center"/>
          </w:tcPr>
          <w:p w14:paraId="7A74CCEF" w14:textId="77777777" w:rsidR="00C423BB" w:rsidRPr="00075F53" w:rsidRDefault="00C423BB" w:rsidP="00D81855">
            <w:pPr>
              <w:spacing w:line="360" w:lineRule="auto"/>
            </w:pPr>
          </w:p>
        </w:tc>
        <w:tc>
          <w:tcPr>
            <w:tcW w:w="1145" w:type="dxa"/>
          </w:tcPr>
          <w:p w14:paraId="6DE6DF89" w14:textId="657E5DFB" w:rsidR="00C423BB" w:rsidRPr="00075F53" w:rsidRDefault="00C423BB" w:rsidP="00D81855">
            <w:pPr>
              <w:spacing w:line="360" w:lineRule="auto"/>
            </w:pPr>
            <w:r w:rsidRPr="00075F53">
              <w:t>8 - 2</w:t>
            </w:r>
          </w:p>
        </w:tc>
        <w:tc>
          <w:tcPr>
            <w:tcW w:w="990" w:type="dxa"/>
          </w:tcPr>
          <w:p w14:paraId="4D1A8E91" w14:textId="278E804F" w:rsidR="00C423BB" w:rsidRPr="00075F53" w:rsidRDefault="00E076C2" w:rsidP="00D81855">
            <w:pPr>
              <w:spacing w:line="360" w:lineRule="auto"/>
            </w:pPr>
            <w:r w:rsidRPr="00075F53">
              <w:t>2012.21</w:t>
            </w:r>
          </w:p>
        </w:tc>
        <w:tc>
          <w:tcPr>
            <w:tcW w:w="990" w:type="dxa"/>
          </w:tcPr>
          <w:p w14:paraId="0EDC3E00" w14:textId="520D7EB0" w:rsidR="00C423BB" w:rsidRPr="00075F53" w:rsidRDefault="00880350" w:rsidP="00D81855">
            <w:pPr>
              <w:spacing w:line="360" w:lineRule="auto"/>
            </w:pPr>
            <w:r w:rsidRPr="00075F53">
              <w:t>5.</w:t>
            </w:r>
            <w:r w:rsidR="00E076C2" w:rsidRPr="00075F53">
              <w:t xml:space="preserve">84 </w:t>
            </w:r>
            <w:r w:rsidRPr="00075F53">
              <w:t>%</w:t>
            </w:r>
          </w:p>
        </w:tc>
      </w:tr>
      <w:tr w:rsidR="00075F53" w:rsidRPr="00075F53" w14:paraId="6D6B80DB" w14:textId="77777777" w:rsidTr="009960C1">
        <w:tc>
          <w:tcPr>
            <w:tcW w:w="942" w:type="dxa"/>
            <w:vMerge/>
          </w:tcPr>
          <w:p w14:paraId="0DF75F22" w14:textId="77777777" w:rsidR="00C423BB" w:rsidRPr="00075F53" w:rsidRDefault="00C423BB" w:rsidP="00D81855">
            <w:pPr>
              <w:spacing w:line="360" w:lineRule="auto"/>
              <w:jc w:val="both"/>
            </w:pPr>
          </w:p>
        </w:tc>
        <w:tc>
          <w:tcPr>
            <w:tcW w:w="883" w:type="dxa"/>
            <w:vMerge w:val="restart"/>
            <w:vAlign w:val="center"/>
          </w:tcPr>
          <w:p w14:paraId="66096082" w14:textId="38FAB177" w:rsidR="00C423BB" w:rsidRPr="00075F53" w:rsidRDefault="00C423BB" w:rsidP="00D81855">
            <w:pPr>
              <w:spacing w:line="360" w:lineRule="auto"/>
            </w:pPr>
            <w:r w:rsidRPr="00075F53">
              <w:t>Prophet</w:t>
            </w:r>
          </w:p>
        </w:tc>
        <w:tc>
          <w:tcPr>
            <w:tcW w:w="1145" w:type="dxa"/>
          </w:tcPr>
          <w:p w14:paraId="10C84E2B" w14:textId="3BE8614B" w:rsidR="00C423BB" w:rsidRPr="00075F53" w:rsidRDefault="00C423BB" w:rsidP="00D81855">
            <w:pPr>
              <w:spacing w:line="360" w:lineRule="auto"/>
            </w:pPr>
            <w:r w:rsidRPr="00075F53">
              <w:t>7 - 3</w:t>
            </w:r>
          </w:p>
        </w:tc>
        <w:tc>
          <w:tcPr>
            <w:tcW w:w="990" w:type="dxa"/>
          </w:tcPr>
          <w:p w14:paraId="6F6B9385" w14:textId="13E5FADB" w:rsidR="00C423BB" w:rsidRPr="00075F53" w:rsidRDefault="74AF6D15" w:rsidP="00D81855">
            <w:pPr>
              <w:spacing w:line="360" w:lineRule="auto"/>
            </w:pPr>
            <w:r w:rsidRPr="00075F53">
              <w:t>1846</w:t>
            </w:r>
            <w:r w:rsidR="23700456" w:rsidRPr="00075F53">
              <w:t>.16</w:t>
            </w:r>
          </w:p>
        </w:tc>
        <w:tc>
          <w:tcPr>
            <w:tcW w:w="990" w:type="dxa"/>
          </w:tcPr>
          <w:p w14:paraId="0D075599" w14:textId="379C327F" w:rsidR="00C423BB" w:rsidRPr="00075F53" w:rsidRDefault="006A4925" w:rsidP="00D81855">
            <w:pPr>
              <w:spacing w:line="360" w:lineRule="auto"/>
            </w:pPr>
            <w:r w:rsidRPr="00075F53">
              <w:t>9.</w:t>
            </w:r>
            <w:r w:rsidR="01F7C533" w:rsidRPr="00075F53">
              <w:t>40</w:t>
            </w:r>
            <w:r w:rsidRPr="00075F53">
              <w:t>%</w:t>
            </w:r>
          </w:p>
        </w:tc>
      </w:tr>
      <w:tr w:rsidR="00075F53" w:rsidRPr="00075F53" w14:paraId="74D75064" w14:textId="77777777" w:rsidTr="009960C1">
        <w:tc>
          <w:tcPr>
            <w:tcW w:w="942" w:type="dxa"/>
            <w:vMerge/>
          </w:tcPr>
          <w:p w14:paraId="16BF97FB" w14:textId="77777777" w:rsidR="00C423BB" w:rsidRPr="00075F53" w:rsidRDefault="00C423BB" w:rsidP="00D81855">
            <w:pPr>
              <w:spacing w:line="360" w:lineRule="auto"/>
              <w:jc w:val="both"/>
            </w:pPr>
          </w:p>
        </w:tc>
        <w:tc>
          <w:tcPr>
            <w:tcW w:w="883" w:type="dxa"/>
            <w:vMerge/>
          </w:tcPr>
          <w:p w14:paraId="4F3630AE" w14:textId="77777777" w:rsidR="00C423BB" w:rsidRPr="00075F53" w:rsidRDefault="00C423BB" w:rsidP="00D81855">
            <w:pPr>
              <w:spacing w:line="360" w:lineRule="auto"/>
              <w:jc w:val="both"/>
            </w:pPr>
          </w:p>
        </w:tc>
        <w:tc>
          <w:tcPr>
            <w:tcW w:w="1145" w:type="dxa"/>
          </w:tcPr>
          <w:p w14:paraId="6CF65B66" w14:textId="5CE9556F" w:rsidR="00C423BB" w:rsidRPr="00075F53" w:rsidRDefault="00C423BB" w:rsidP="00D81855">
            <w:pPr>
              <w:spacing w:line="360" w:lineRule="auto"/>
            </w:pPr>
            <w:r w:rsidRPr="00075F53">
              <w:t>8 – 2</w:t>
            </w:r>
          </w:p>
        </w:tc>
        <w:tc>
          <w:tcPr>
            <w:tcW w:w="990" w:type="dxa"/>
          </w:tcPr>
          <w:p w14:paraId="421D503D" w14:textId="7A4A8625" w:rsidR="00C423BB" w:rsidRPr="00075F53" w:rsidRDefault="629B2BB9" w:rsidP="00D81855">
            <w:pPr>
              <w:spacing w:line="360" w:lineRule="auto"/>
            </w:pPr>
            <w:r w:rsidRPr="00075F53">
              <w:t>1860.</w:t>
            </w:r>
            <w:r w:rsidR="3F4915B2" w:rsidRPr="00075F53">
              <w:t>46</w:t>
            </w:r>
          </w:p>
        </w:tc>
        <w:tc>
          <w:tcPr>
            <w:tcW w:w="990" w:type="dxa"/>
          </w:tcPr>
          <w:p w14:paraId="799C1B7C" w14:textId="3AB93149" w:rsidR="00C423BB" w:rsidRPr="00075F53" w:rsidRDefault="006A4925" w:rsidP="00D81855">
            <w:pPr>
              <w:spacing w:line="360" w:lineRule="auto"/>
            </w:pPr>
            <w:r w:rsidRPr="00075F53">
              <w:t>9.</w:t>
            </w:r>
            <w:r w:rsidR="78A4E9A3" w:rsidRPr="00075F53">
              <w:t>28</w:t>
            </w:r>
            <w:r w:rsidRPr="00075F53">
              <w:t>%</w:t>
            </w:r>
          </w:p>
        </w:tc>
      </w:tr>
    </w:tbl>
    <w:p w14:paraId="57644021" w14:textId="77777777" w:rsidR="00A81096" w:rsidRPr="00075F53" w:rsidRDefault="00A81096" w:rsidP="00D81855">
      <w:pPr>
        <w:spacing w:line="360" w:lineRule="auto"/>
        <w:jc w:val="both"/>
      </w:pPr>
    </w:p>
    <w:p w14:paraId="642EC7FC" w14:textId="7A13C0B2" w:rsidR="00682AFE" w:rsidRPr="00075F53" w:rsidRDefault="00366EA8" w:rsidP="00D81855">
      <w:pPr>
        <w:pStyle w:val="Heading1"/>
        <w:numPr>
          <w:ilvl w:val="0"/>
          <w:numId w:val="0"/>
        </w:numPr>
        <w:spacing w:line="360" w:lineRule="auto"/>
      </w:pPr>
      <w:r w:rsidRPr="00075F53">
        <w:rPr>
          <w:smallCaps w:val="0"/>
        </w:rPr>
        <w:drawing>
          <wp:inline distT="0" distB="0" distL="0" distR="0" wp14:anchorId="471482DE" wp14:editId="38A92AFB">
            <wp:extent cx="2708564" cy="14161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744" cy="1426181"/>
                    </a:xfrm>
                    <a:prstGeom prst="rect">
                      <a:avLst/>
                    </a:prstGeom>
                    <a:noFill/>
                    <a:ln>
                      <a:noFill/>
                    </a:ln>
                  </pic:spPr>
                </pic:pic>
              </a:graphicData>
            </a:graphic>
          </wp:inline>
        </w:drawing>
      </w:r>
    </w:p>
    <w:p w14:paraId="53158DFD" w14:textId="50E087B8" w:rsidR="00A508B3" w:rsidRPr="00075F53" w:rsidRDefault="002B59FE" w:rsidP="007000AB">
      <w:pPr>
        <w:spacing w:line="360" w:lineRule="auto"/>
      </w:pPr>
      <w:r w:rsidRPr="00075F53">
        <w:rPr>
          <w:noProof/>
        </w:rPr>
        <w:drawing>
          <wp:inline distT="0" distB="0" distL="0" distR="0" wp14:anchorId="7BC85969" wp14:editId="13644AFB">
            <wp:extent cx="2694709" cy="140890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219" cy="1414404"/>
                    </a:xfrm>
                    <a:prstGeom prst="rect">
                      <a:avLst/>
                    </a:prstGeom>
                    <a:noFill/>
                    <a:ln>
                      <a:noFill/>
                    </a:ln>
                  </pic:spPr>
                </pic:pic>
              </a:graphicData>
            </a:graphic>
          </wp:inline>
        </w:drawing>
      </w:r>
    </w:p>
    <w:p w14:paraId="257000EA" w14:textId="367753F5" w:rsidR="4D33AD0E" w:rsidRPr="00075F53" w:rsidRDefault="007F7918" w:rsidP="00D81855">
      <w:pPr>
        <w:pStyle w:val="Caption"/>
        <w:spacing w:line="360" w:lineRule="auto"/>
        <w:rPr>
          <w:color w:val="auto"/>
          <w:sz w:val="20"/>
          <w:szCs w:val="20"/>
        </w:rPr>
      </w:pPr>
      <w:r w:rsidRPr="00075F53">
        <w:rPr>
          <w:color w:val="auto"/>
          <w:sz w:val="20"/>
          <w:szCs w:val="20"/>
        </w:rPr>
        <w:t>Figure</w:t>
      </w:r>
      <w:r w:rsidR="003806E6" w:rsidRPr="00075F53">
        <w:rPr>
          <w:color w:val="auto"/>
          <w:sz w:val="20"/>
          <w:szCs w:val="20"/>
        </w:rPr>
        <w:t xml:space="preserve"> 4</w:t>
      </w:r>
      <w:r w:rsidRPr="00075F53">
        <w:rPr>
          <w:color w:val="auto"/>
          <w:sz w:val="20"/>
          <w:szCs w:val="20"/>
        </w:rPr>
        <w:t xml:space="preserve"> Predictive results of the Linear model with the non-rate</w:t>
      </w:r>
      <w:r w:rsidR="002D2A18" w:rsidRPr="00075F53">
        <w:rPr>
          <w:color w:val="auto"/>
          <w:sz w:val="20"/>
          <w:szCs w:val="20"/>
        </w:rPr>
        <w:t xml:space="preserve"> </w:t>
      </w:r>
      <w:r w:rsidRPr="00075F53">
        <w:rPr>
          <w:color w:val="auto"/>
          <w:sz w:val="20"/>
          <w:szCs w:val="20"/>
        </w:rPr>
        <w:t>(%)</w:t>
      </w:r>
    </w:p>
    <w:p w14:paraId="5C6AA87C" w14:textId="11E99574" w:rsidR="4D33AD0E" w:rsidRPr="00075F53" w:rsidRDefault="48B20694" w:rsidP="48B20694">
      <w:pPr>
        <w:spacing w:line="360" w:lineRule="auto"/>
      </w:pPr>
      <w:r w:rsidRPr="00075F53">
        <w:t xml:space="preserve">   </w:t>
      </w:r>
      <w:r w:rsidR="7A41DC41" w:rsidRPr="00075F53">
        <w:rPr>
          <w:noProof/>
        </w:rPr>
        <w:drawing>
          <wp:inline distT="0" distB="0" distL="0" distR="0" wp14:anchorId="0044C3BF" wp14:editId="769F594C">
            <wp:extent cx="2567084" cy="1106424"/>
            <wp:effectExtent l="0" t="0" r="0" b="0"/>
            <wp:docPr id="976784851" name="Picture 97678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67084" cy="1106424"/>
                    </a:xfrm>
                    <a:prstGeom prst="rect">
                      <a:avLst/>
                    </a:prstGeom>
                  </pic:spPr>
                </pic:pic>
              </a:graphicData>
            </a:graphic>
          </wp:inline>
        </w:drawing>
      </w:r>
    </w:p>
    <w:p w14:paraId="593ECD01" w14:textId="059E59E4" w:rsidR="7A41DC41" w:rsidRPr="00075F53" w:rsidRDefault="7A41DC41" w:rsidP="48B20694">
      <w:pPr>
        <w:spacing w:line="360" w:lineRule="auto"/>
      </w:pPr>
      <w:r w:rsidRPr="00075F53">
        <w:rPr>
          <w:noProof/>
        </w:rPr>
        <w:drawing>
          <wp:inline distT="0" distB="0" distL="0" distR="0" wp14:anchorId="49EA60B7" wp14:editId="1EF7A191">
            <wp:extent cx="2692691" cy="1106424"/>
            <wp:effectExtent l="0" t="0" r="0" b="0"/>
            <wp:docPr id="1152621211" name="Picture 115262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92691" cy="1106424"/>
                    </a:xfrm>
                    <a:prstGeom prst="rect">
                      <a:avLst/>
                    </a:prstGeom>
                  </pic:spPr>
                </pic:pic>
              </a:graphicData>
            </a:graphic>
          </wp:inline>
        </w:drawing>
      </w:r>
    </w:p>
    <w:p w14:paraId="7894859C" w14:textId="1CB1773E" w:rsidR="7A41DC41" w:rsidRPr="00075F53" w:rsidRDefault="356BA81A" w:rsidP="00D81855">
      <w:pPr>
        <w:spacing w:line="360" w:lineRule="auto"/>
        <w:rPr>
          <w:i/>
        </w:rPr>
      </w:pPr>
      <w:r w:rsidRPr="00075F53">
        <w:rPr>
          <w:i/>
        </w:rPr>
        <w:t xml:space="preserve"> </w:t>
      </w:r>
      <w:r w:rsidR="7C0FD428" w:rsidRPr="00075F53">
        <w:rPr>
          <w:i/>
        </w:rPr>
        <w:t xml:space="preserve">    Figure</w:t>
      </w:r>
      <w:r w:rsidR="003806E6" w:rsidRPr="00075F53">
        <w:rPr>
          <w:i/>
        </w:rPr>
        <w:t xml:space="preserve"> 5</w:t>
      </w:r>
      <w:r w:rsidR="7C0FD428" w:rsidRPr="00075F53">
        <w:rPr>
          <w:i/>
        </w:rPr>
        <w:t xml:space="preserve"> Predictive results of the Nonlinear model with the non-rate (%)</w:t>
      </w:r>
    </w:p>
    <w:p w14:paraId="2D16D433" w14:textId="28B7607B" w:rsidR="00A5399E" w:rsidRPr="00075F53" w:rsidRDefault="00A5399E" w:rsidP="00D81855">
      <w:pPr>
        <w:spacing w:line="360" w:lineRule="auto"/>
      </w:pPr>
    </w:p>
    <w:p w14:paraId="02706E3C" w14:textId="5A93857E" w:rsidR="00814058" w:rsidRPr="00075F53" w:rsidRDefault="00814058" w:rsidP="00D81855">
      <w:pPr>
        <w:spacing w:line="360" w:lineRule="auto"/>
      </w:pPr>
    </w:p>
    <w:p w14:paraId="00AC0DC1" w14:textId="23BA28D1" w:rsidR="009407BC" w:rsidRPr="00075F53" w:rsidRDefault="007809E2" w:rsidP="009407BC">
      <w:pPr>
        <w:spacing w:line="360" w:lineRule="auto"/>
      </w:pPr>
      <w:r w:rsidRPr="00075F53">
        <w:rPr>
          <w:noProof/>
        </w:rPr>
        <w:lastRenderedPageBreak/>
        <w:drawing>
          <wp:inline distT="0" distB="0" distL="0" distR="0" wp14:anchorId="37BC93FF" wp14:editId="58866EB5">
            <wp:extent cx="2616200" cy="1363775"/>
            <wp:effectExtent l="0" t="0" r="0" b="8255"/>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272" cy="1371110"/>
                    </a:xfrm>
                    <a:prstGeom prst="rect">
                      <a:avLst/>
                    </a:prstGeom>
                    <a:noFill/>
                    <a:ln>
                      <a:noFill/>
                    </a:ln>
                  </pic:spPr>
                </pic:pic>
              </a:graphicData>
            </a:graphic>
          </wp:inline>
        </w:drawing>
      </w:r>
      <w:r w:rsidR="00582532" w:rsidRPr="00075F53">
        <w:rPr>
          <w:noProof/>
        </w:rPr>
        <w:drawing>
          <wp:inline distT="0" distB="0" distL="0" distR="0" wp14:anchorId="7FC6FC2B" wp14:editId="7A0D6459">
            <wp:extent cx="2576946" cy="134381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4431" cy="1352933"/>
                    </a:xfrm>
                    <a:prstGeom prst="rect">
                      <a:avLst/>
                    </a:prstGeom>
                    <a:noFill/>
                    <a:ln>
                      <a:noFill/>
                    </a:ln>
                  </pic:spPr>
                </pic:pic>
              </a:graphicData>
            </a:graphic>
          </wp:inline>
        </w:drawing>
      </w:r>
    </w:p>
    <w:p w14:paraId="675877A4" w14:textId="5462AFAF" w:rsidR="007809E2" w:rsidRPr="00075F53" w:rsidRDefault="007809E2" w:rsidP="009407BC">
      <w:pPr>
        <w:spacing w:line="360" w:lineRule="auto"/>
      </w:pPr>
    </w:p>
    <w:p w14:paraId="299544C4" w14:textId="0E7EBDAE" w:rsidR="00814058" w:rsidRPr="00075F53" w:rsidRDefault="00814058" w:rsidP="00D81855">
      <w:pPr>
        <w:pStyle w:val="Caption"/>
        <w:spacing w:line="360" w:lineRule="auto"/>
        <w:rPr>
          <w:color w:val="auto"/>
          <w:sz w:val="20"/>
          <w:szCs w:val="20"/>
        </w:rPr>
      </w:pPr>
      <w:r w:rsidRPr="00075F53">
        <w:rPr>
          <w:color w:val="auto"/>
          <w:sz w:val="20"/>
          <w:szCs w:val="20"/>
        </w:rPr>
        <w:t xml:space="preserve">Figure </w:t>
      </w:r>
      <w:r w:rsidR="003806E6" w:rsidRPr="00075F53">
        <w:rPr>
          <w:color w:val="auto"/>
          <w:sz w:val="20"/>
          <w:szCs w:val="20"/>
        </w:rPr>
        <w:t xml:space="preserve">6 </w:t>
      </w:r>
      <w:r w:rsidRPr="00075F53">
        <w:rPr>
          <w:color w:val="auto"/>
          <w:sz w:val="20"/>
          <w:szCs w:val="20"/>
        </w:rPr>
        <w:t>Predictive results of the ARIMA model with the rate of 7-3(%)</w:t>
      </w:r>
    </w:p>
    <w:p w14:paraId="210E1D8E" w14:textId="4942DD13" w:rsidR="00E243DD" w:rsidRPr="00075F53" w:rsidRDefault="00123450" w:rsidP="00D81855">
      <w:pPr>
        <w:spacing w:line="360" w:lineRule="auto"/>
      </w:pPr>
      <w:r w:rsidRPr="00075F53">
        <w:rPr>
          <w:noProof/>
        </w:rPr>
        <w:drawing>
          <wp:inline distT="0" distB="0" distL="0" distR="0" wp14:anchorId="2527FC58" wp14:editId="0A0878AA">
            <wp:extent cx="2528455" cy="1321984"/>
            <wp:effectExtent l="0" t="0" r="5715" b="0"/>
            <wp:docPr id="7" name="Picture 7"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7238" cy="1326576"/>
                    </a:xfrm>
                    <a:prstGeom prst="rect">
                      <a:avLst/>
                    </a:prstGeom>
                    <a:noFill/>
                    <a:ln>
                      <a:noFill/>
                    </a:ln>
                  </pic:spPr>
                </pic:pic>
              </a:graphicData>
            </a:graphic>
          </wp:inline>
        </w:drawing>
      </w:r>
    </w:p>
    <w:p w14:paraId="4436600F" w14:textId="30771A41" w:rsidR="00175222" w:rsidRPr="00075F53" w:rsidRDefault="00B81DB3" w:rsidP="00D81855">
      <w:pPr>
        <w:spacing w:line="360" w:lineRule="auto"/>
      </w:pPr>
      <w:r w:rsidRPr="00075F53">
        <w:rPr>
          <w:noProof/>
        </w:rPr>
        <w:drawing>
          <wp:inline distT="0" distB="0" distL="0" distR="0" wp14:anchorId="5A30140C" wp14:editId="36FECFF5">
            <wp:extent cx="2518410" cy="1350645"/>
            <wp:effectExtent l="0" t="0" r="0" b="1905"/>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4345" cy="1364554"/>
                    </a:xfrm>
                    <a:prstGeom prst="rect">
                      <a:avLst/>
                    </a:prstGeom>
                    <a:noFill/>
                    <a:ln>
                      <a:noFill/>
                    </a:ln>
                  </pic:spPr>
                </pic:pic>
              </a:graphicData>
            </a:graphic>
          </wp:inline>
        </w:drawing>
      </w:r>
    </w:p>
    <w:p w14:paraId="3E03FD4E" w14:textId="2F4DA8E1" w:rsidR="00497EBF" w:rsidRPr="00075F53" w:rsidRDefault="00497EBF" w:rsidP="00D81855">
      <w:pPr>
        <w:pStyle w:val="Caption"/>
        <w:spacing w:line="360" w:lineRule="auto"/>
        <w:rPr>
          <w:color w:val="auto"/>
          <w:sz w:val="20"/>
          <w:szCs w:val="20"/>
        </w:rPr>
      </w:pPr>
      <w:r w:rsidRPr="00075F53">
        <w:rPr>
          <w:color w:val="auto"/>
          <w:sz w:val="20"/>
          <w:szCs w:val="20"/>
        </w:rPr>
        <w:t xml:space="preserve">Figure </w:t>
      </w:r>
      <w:r w:rsidR="003806E6" w:rsidRPr="00075F53">
        <w:rPr>
          <w:color w:val="auto"/>
          <w:sz w:val="20"/>
          <w:szCs w:val="20"/>
        </w:rPr>
        <w:t xml:space="preserve">7 </w:t>
      </w:r>
      <w:r w:rsidRPr="00075F53">
        <w:rPr>
          <w:color w:val="auto"/>
          <w:sz w:val="20"/>
          <w:szCs w:val="20"/>
        </w:rPr>
        <w:t>Predictive results of the ARIMA model with the rate of 8-2(%)</w:t>
      </w:r>
    </w:p>
    <w:p w14:paraId="69F82E8C" w14:textId="0D5167B2" w:rsidR="00DB12AE" w:rsidRPr="00075F53" w:rsidRDefault="00D10C02" w:rsidP="00D81855">
      <w:pPr>
        <w:pStyle w:val="Heading1"/>
        <w:numPr>
          <w:ilvl w:val="0"/>
          <w:numId w:val="0"/>
        </w:numPr>
        <w:spacing w:line="360" w:lineRule="auto"/>
      </w:pPr>
      <w:r w:rsidRPr="00075F53">
        <w:rPr>
          <w:smallCaps w:val="0"/>
        </w:rPr>
        <w:drawing>
          <wp:inline distT="0" distB="0" distL="0" distR="0" wp14:anchorId="40FCA611" wp14:editId="01EB454C">
            <wp:extent cx="2613813" cy="1346200"/>
            <wp:effectExtent l="0" t="0" r="0" b="635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42162" cy="1360800"/>
                    </a:xfrm>
                    <a:prstGeom prst="rect">
                      <a:avLst/>
                    </a:prstGeom>
                    <a:noFill/>
                    <a:ln>
                      <a:noFill/>
                    </a:ln>
                  </pic:spPr>
                </pic:pic>
              </a:graphicData>
            </a:graphic>
          </wp:inline>
        </w:drawing>
      </w:r>
    </w:p>
    <w:p w14:paraId="74F66FFB" w14:textId="41B71F1D" w:rsidR="00CE3D3B" w:rsidRPr="00075F53" w:rsidRDefault="005A131D" w:rsidP="00D81855">
      <w:pPr>
        <w:pStyle w:val="Heading1"/>
        <w:numPr>
          <w:ilvl w:val="0"/>
          <w:numId w:val="0"/>
        </w:numPr>
        <w:spacing w:line="360" w:lineRule="auto"/>
      </w:pPr>
      <w:r w:rsidRPr="00075F53">
        <w:rPr>
          <w:smallCaps w:val="0"/>
        </w:rPr>
        <w:drawing>
          <wp:inline distT="0" distB="0" distL="0" distR="0" wp14:anchorId="45F47A84" wp14:editId="3D1653A6">
            <wp:extent cx="2622550" cy="1350701"/>
            <wp:effectExtent l="0" t="0" r="6350" b="190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0578" cy="1365137"/>
                    </a:xfrm>
                    <a:prstGeom prst="rect">
                      <a:avLst/>
                    </a:prstGeom>
                    <a:noFill/>
                    <a:ln>
                      <a:noFill/>
                    </a:ln>
                  </pic:spPr>
                </pic:pic>
              </a:graphicData>
            </a:graphic>
          </wp:inline>
        </w:drawing>
      </w:r>
    </w:p>
    <w:p w14:paraId="1C637853" w14:textId="32E59359" w:rsidR="00CE3D3B" w:rsidRPr="00075F53" w:rsidRDefault="00CE3D3B" w:rsidP="00D81855">
      <w:pPr>
        <w:pStyle w:val="Caption"/>
        <w:spacing w:line="360" w:lineRule="auto"/>
        <w:rPr>
          <w:color w:val="auto"/>
          <w:sz w:val="20"/>
          <w:szCs w:val="20"/>
        </w:rPr>
      </w:pPr>
      <w:r w:rsidRPr="00075F53">
        <w:rPr>
          <w:color w:val="auto"/>
          <w:sz w:val="20"/>
          <w:szCs w:val="20"/>
        </w:rPr>
        <w:t>Figure</w:t>
      </w:r>
      <w:r w:rsidR="003806E6" w:rsidRPr="00075F53">
        <w:rPr>
          <w:color w:val="auto"/>
          <w:sz w:val="20"/>
          <w:szCs w:val="20"/>
        </w:rPr>
        <w:t xml:space="preserve"> 8</w:t>
      </w:r>
      <w:r w:rsidRPr="00075F53">
        <w:rPr>
          <w:color w:val="auto"/>
          <w:sz w:val="20"/>
          <w:szCs w:val="20"/>
        </w:rPr>
        <w:t xml:space="preserve"> Predictive results of the LSTM model with the rate of 7-3 (%)</w:t>
      </w:r>
    </w:p>
    <w:p w14:paraId="700D4C53" w14:textId="5035428E" w:rsidR="00976103" w:rsidRPr="00075F53" w:rsidRDefault="00AF5C8A" w:rsidP="00D81855">
      <w:pPr>
        <w:pStyle w:val="Heading1"/>
        <w:numPr>
          <w:ilvl w:val="0"/>
          <w:numId w:val="0"/>
        </w:numPr>
        <w:spacing w:line="360" w:lineRule="auto"/>
      </w:pPr>
      <w:r w:rsidRPr="00075F53">
        <w:rPr>
          <w:smallCaps w:val="0"/>
        </w:rPr>
        <w:drawing>
          <wp:inline distT="0" distB="0" distL="0" distR="0" wp14:anchorId="10FCD05D" wp14:editId="77415048">
            <wp:extent cx="2521390" cy="1333058"/>
            <wp:effectExtent l="0" t="0" r="0" b="63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5470" cy="1340502"/>
                    </a:xfrm>
                    <a:prstGeom prst="rect">
                      <a:avLst/>
                    </a:prstGeom>
                    <a:noFill/>
                    <a:ln>
                      <a:noFill/>
                    </a:ln>
                  </pic:spPr>
                </pic:pic>
              </a:graphicData>
            </a:graphic>
          </wp:inline>
        </w:drawing>
      </w:r>
    </w:p>
    <w:p w14:paraId="53A6191C" w14:textId="3BFF3F00" w:rsidR="00D33E6A" w:rsidRPr="00075F53" w:rsidRDefault="00AF5C8A" w:rsidP="00D81855">
      <w:pPr>
        <w:pStyle w:val="Heading1"/>
        <w:numPr>
          <w:ilvl w:val="0"/>
          <w:numId w:val="0"/>
        </w:numPr>
        <w:spacing w:line="360" w:lineRule="auto"/>
      </w:pPr>
      <w:r w:rsidRPr="00075F53">
        <w:rPr>
          <w:smallCaps w:val="0"/>
        </w:rPr>
        <w:drawing>
          <wp:inline distT="0" distB="0" distL="0" distR="0" wp14:anchorId="4B7C2D8F" wp14:editId="38EDBD50">
            <wp:extent cx="2521390" cy="1333058"/>
            <wp:effectExtent l="0" t="0" r="0" b="63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8854" cy="1337004"/>
                    </a:xfrm>
                    <a:prstGeom prst="rect">
                      <a:avLst/>
                    </a:prstGeom>
                    <a:noFill/>
                    <a:ln>
                      <a:noFill/>
                    </a:ln>
                  </pic:spPr>
                </pic:pic>
              </a:graphicData>
            </a:graphic>
          </wp:inline>
        </w:drawing>
      </w:r>
    </w:p>
    <w:p w14:paraId="3A5A8A91" w14:textId="758CFB07" w:rsidR="00504E76" w:rsidRPr="00075F53" w:rsidRDefault="00D33E6A" w:rsidP="00D81855">
      <w:pPr>
        <w:pStyle w:val="Caption"/>
        <w:spacing w:line="360" w:lineRule="auto"/>
        <w:rPr>
          <w:color w:val="auto"/>
          <w:sz w:val="20"/>
          <w:szCs w:val="20"/>
        </w:rPr>
      </w:pPr>
      <w:r w:rsidRPr="00075F53">
        <w:rPr>
          <w:color w:val="auto"/>
          <w:sz w:val="20"/>
          <w:szCs w:val="20"/>
        </w:rPr>
        <w:t xml:space="preserve">Figure </w:t>
      </w:r>
      <w:r w:rsidR="003806E6" w:rsidRPr="00075F53">
        <w:rPr>
          <w:color w:val="auto"/>
          <w:sz w:val="20"/>
          <w:szCs w:val="20"/>
        </w:rPr>
        <w:t xml:space="preserve">9 </w:t>
      </w:r>
      <w:r w:rsidRPr="00075F53">
        <w:rPr>
          <w:color w:val="auto"/>
          <w:sz w:val="20"/>
          <w:szCs w:val="20"/>
        </w:rPr>
        <w:t xml:space="preserve">Predictive results of </w:t>
      </w:r>
      <w:r w:rsidR="00875AAF" w:rsidRPr="00075F53">
        <w:rPr>
          <w:color w:val="auto"/>
          <w:sz w:val="20"/>
          <w:szCs w:val="20"/>
        </w:rPr>
        <w:t>the LSTM model</w:t>
      </w:r>
      <w:r w:rsidRPr="00075F53">
        <w:rPr>
          <w:color w:val="auto"/>
          <w:sz w:val="20"/>
          <w:szCs w:val="20"/>
        </w:rPr>
        <w:t xml:space="preserve"> with the rate of 8-2 (%)</w:t>
      </w:r>
    </w:p>
    <w:p w14:paraId="6CC715DB" w14:textId="4C59ECE6" w:rsidR="00884D58" w:rsidRPr="00075F53" w:rsidRDefault="00884D58" w:rsidP="00D81855">
      <w:pPr>
        <w:keepNext/>
        <w:spacing w:line="360" w:lineRule="auto"/>
      </w:pPr>
      <w:r w:rsidRPr="00075F53">
        <w:rPr>
          <w:noProof/>
        </w:rPr>
        <w:lastRenderedPageBreak/>
        <w:drawing>
          <wp:inline distT="0" distB="0" distL="0" distR="0" wp14:anchorId="345D3775" wp14:editId="172424D5">
            <wp:extent cx="2458720" cy="1106424"/>
            <wp:effectExtent l="0" t="0" r="0" b="0"/>
            <wp:docPr id="1431495389" name="Picture 1431495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95389" name="Picture 143149538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58720" cy="1106424"/>
                    </a:xfrm>
                    <a:prstGeom prst="rect">
                      <a:avLst/>
                    </a:prstGeom>
                  </pic:spPr>
                </pic:pic>
              </a:graphicData>
            </a:graphic>
          </wp:inline>
        </w:drawing>
      </w:r>
    </w:p>
    <w:p w14:paraId="6E02FCB5" w14:textId="4183B740" w:rsidR="00B55B61" w:rsidRPr="00075F53" w:rsidRDefault="00B55B61" w:rsidP="00AA6F5E">
      <w:pPr>
        <w:keepNext/>
        <w:spacing w:line="360" w:lineRule="auto"/>
        <w:ind w:left="90"/>
      </w:pPr>
      <w:r w:rsidRPr="00075F53">
        <w:rPr>
          <w:noProof/>
        </w:rPr>
        <w:drawing>
          <wp:inline distT="0" distB="0" distL="0" distR="0" wp14:anchorId="72D72CA2" wp14:editId="58BE2A85">
            <wp:extent cx="2493350" cy="1106424"/>
            <wp:effectExtent l="0" t="0" r="0" b="0"/>
            <wp:docPr id="1493497258" name="Picture 149349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93350" cy="1106424"/>
                    </a:xfrm>
                    <a:prstGeom prst="rect">
                      <a:avLst/>
                    </a:prstGeom>
                  </pic:spPr>
                </pic:pic>
              </a:graphicData>
            </a:graphic>
          </wp:inline>
        </w:drawing>
      </w:r>
    </w:p>
    <w:p w14:paraId="5CB4F29C" w14:textId="2B62E2C9" w:rsidR="00B55B61" w:rsidRPr="00075F53" w:rsidRDefault="00B55B61" w:rsidP="00AA6F5E">
      <w:pPr>
        <w:pStyle w:val="Caption"/>
        <w:spacing w:line="360" w:lineRule="auto"/>
        <w:ind w:left="90"/>
        <w:rPr>
          <w:color w:val="auto"/>
          <w:sz w:val="20"/>
          <w:szCs w:val="20"/>
        </w:rPr>
      </w:pPr>
      <w:r w:rsidRPr="00075F53">
        <w:rPr>
          <w:color w:val="auto"/>
          <w:sz w:val="20"/>
          <w:szCs w:val="20"/>
        </w:rPr>
        <w:t xml:space="preserve">Figure </w:t>
      </w:r>
      <w:r w:rsidR="003806E6" w:rsidRPr="00075F53">
        <w:rPr>
          <w:color w:val="auto"/>
          <w:sz w:val="20"/>
          <w:szCs w:val="20"/>
        </w:rPr>
        <w:t xml:space="preserve">10 </w:t>
      </w:r>
      <w:r w:rsidRPr="00075F53">
        <w:rPr>
          <w:color w:val="auto"/>
          <w:sz w:val="20"/>
          <w:szCs w:val="20"/>
        </w:rPr>
        <w:t xml:space="preserve">Predictive results of the Prophet model with the rate </w:t>
      </w:r>
      <w:proofErr w:type="gramStart"/>
      <w:r w:rsidRPr="00075F53">
        <w:rPr>
          <w:color w:val="auto"/>
          <w:sz w:val="20"/>
          <w:szCs w:val="20"/>
        </w:rPr>
        <w:t>of</w:t>
      </w:r>
      <w:r w:rsidR="007B7205" w:rsidRPr="00075F53">
        <w:rPr>
          <w:color w:val="auto"/>
          <w:sz w:val="20"/>
          <w:szCs w:val="20"/>
        </w:rPr>
        <w:t xml:space="preserve"> </w:t>
      </w:r>
      <w:r w:rsidRPr="00075F53">
        <w:rPr>
          <w:color w:val="auto"/>
          <w:sz w:val="20"/>
          <w:szCs w:val="20"/>
        </w:rPr>
        <w:t xml:space="preserve"> 7</w:t>
      </w:r>
      <w:proofErr w:type="gramEnd"/>
      <w:r w:rsidRPr="00075F53">
        <w:rPr>
          <w:color w:val="auto"/>
          <w:sz w:val="20"/>
          <w:szCs w:val="20"/>
        </w:rPr>
        <w:t>-3 (%)</w:t>
      </w:r>
    </w:p>
    <w:p w14:paraId="4D746D85" w14:textId="5347F11E" w:rsidR="00C42695" w:rsidRPr="00075F53" w:rsidRDefault="00C42695" w:rsidP="00AA6F5E">
      <w:pPr>
        <w:spacing w:line="360" w:lineRule="auto"/>
        <w:ind w:left="90"/>
      </w:pPr>
      <w:r w:rsidRPr="00075F53">
        <w:rPr>
          <w:noProof/>
        </w:rPr>
        <w:drawing>
          <wp:inline distT="0" distB="0" distL="0" distR="0" wp14:anchorId="027921BE" wp14:editId="0FD2EE86">
            <wp:extent cx="2458720" cy="1106424"/>
            <wp:effectExtent l="0" t="0" r="0" b="0"/>
            <wp:docPr id="1775062945" name="Picture 177506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58720" cy="1106424"/>
                    </a:xfrm>
                    <a:prstGeom prst="rect">
                      <a:avLst/>
                    </a:prstGeom>
                  </pic:spPr>
                </pic:pic>
              </a:graphicData>
            </a:graphic>
          </wp:inline>
        </w:drawing>
      </w:r>
    </w:p>
    <w:p w14:paraId="30031E34" w14:textId="4AF691A0" w:rsidR="00B82B0C" w:rsidRPr="00075F53" w:rsidRDefault="00B82B0C" w:rsidP="00AA6F5E">
      <w:pPr>
        <w:spacing w:line="360" w:lineRule="auto"/>
        <w:ind w:left="90"/>
      </w:pPr>
      <w:r w:rsidRPr="00075F53">
        <w:rPr>
          <w:noProof/>
        </w:rPr>
        <w:drawing>
          <wp:inline distT="0" distB="0" distL="0" distR="0" wp14:anchorId="17F79CA3" wp14:editId="27C65909">
            <wp:extent cx="2493350" cy="1106424"/>
            <wp:effectExtent l="0" t="0" r="0" b="0"/>
            <wp:docPr id="868898919" name="Picture 86889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93350" cy="1106424"/>
                    </a:xfrm>
                    <a:prstGeom prst="rect">
                      <a:avLst/>
                    </a:prstGeom>
                  </pic:spPr>
                </pic:pic>
              </a:graphicData>
            </a:graphic>
          </wp:inline>
        </w:drawing>
      </w:r>
    </w:p>
    <w:p w14:paraId="7FFF3FE6" w14:textId="2198C1E4" w:rsidR="00B82B0C" w:rsidRPr="00075F53" w:rsidRDefault="00B82B0C" w:rsidP="00AA6F5E">
      <w:pPr>
        <w:pStyle w:val="Caption"/>
        <w:spacing w:line="360" w:lineRule="auto"/>
        <w:ind w:left="90"/>
        <w:rPr>
          <w:color w:val="auto"/>
          <w:sz w:val="20"/>
          <w:szCs w:val="20"/>
        </w:rPr>
      </w:pPr>
      <w:r w:rsidRPr="00075F53">
        <w:rPr>
          <w:color w:val="auto"/>
          <w:sz w:val="20"/>
          <w:szCs w:val="20"/>
        </w:rPr>
        <w:t>Figure 11 Predictive results of the Prophet model with the rate of 8-2 (%)</w:t>
      </w:r>
    </w:p>
    <w:p w14:paraId="37453EB3" w14:textId="5A381772" w:rsidR="00BA6B91" w:rsidRPr="00075F53" w:rsidRDefault="00BA6B91" w:rsidP="00AA6F5E">
      <w:pPr>
        <w:spacing w:line="360" w:lineRule="auto"/>
        <w:ind w:left="90" w:right="-8"/>
        <w:jc w:val="both"/>
      </w:pPr>
      <w:r w:rsidRPr="00075F53">
        <w:t xml:space="preserve">Following testing and evaluation of the outcomes for the test set with three rates, respectively, 10 - 0 for two models Regression models that are linear, and non-linear for two models. Table </w:t>
      </w:r>
      <w:r w:rsidR="00F125FD" w:rsidRPr="00075F53">
        <w:t>3</w:t>
      </w:r>
      <w:r w:rsidRPr="00075F53">
        <w:t xml:space="preserve"> displays 3 models with 2 ratios of 7-3 and 8-2 for 2 stocks, HPG and HAG, respectively: ARIMA, LSTM, and Prophet.</w:t>
      </w:r>
    </w:p>
    <w:p w14:paraId="1F6CBB34" w14:textId="7F41BF6F" w:rsidR="00AA6BED" w:rsidRPr="00075F53" w:rsidRDefault="00BA6B91" w:rsidP="00AA6F5E">
      <w:pPr>
        <w:spacing w:line="360" w:lineRule="auto"/>
        <w:ind w:left="90" w:right="-8"/>
        <w:jc w:val="both"/>
      </w:pPr>
      <w:r w:rsidRPr="00075F53">
        <w:t xml:space="preserve">For HAG's closing price historical data set, with the results obtained from table 4, the LSTM model has the lowest RMSE value with a value of </w:t>
      </w:r>
      <w:r w:rsidR="009319EA" w:rsidRPr="00075F53">
        <w:t xml:space="preserve">644.44 </w:t>
      </w:r>
      <w:r w:rsidRPr="00075F53">
        <w:t xml:space="preserve">when dividing the data with a ratio of 8-2 for train- test and </w:t>
      </w:r>
      <w:r w:rsidR="009319EA" w:rsidRPr="00075F53">
        <w:t>665.72</w:t>
      </w:r>
      <w:r w:rsidR="00BF6EA6" w:rsidRPr="00075F53">
        <w:t xml:space="preserve"> </w:t>
      </w:r>
      <w:r w:rsidRPr="00075F53">
        <w:t xml:space="preserve">when scaling 7 - 3, with other models such as Prophet, ARIMA all having higher RMSE indexes, respectively, with a ratio of 7 - 3 </w:t>
      </w:r>
      <w:r w:rsidR="008466B9" w:rsidRPr="00075F53">
        <w:t>1383.82</w:t>
      </w:r>
      <w:r w:rsidRPr="00075F53">
        <w:t xml:space="preserve">, 6517.96; with a ratio of 8 - 2 </w:t>
      </w:r>
      <w:r w:rsidR="008466B9" w:rsidRPr="00075F53">
        <w:t>1381.93</w:t>
      </w:r>
      <w:r w:rsidRPr="00075F53">
        <w:t xml:space="preserve">, </w:t>
      </w:r>
      <w:r w:rsidR="00C958C4" w:rsidRPr="00075F53">
        <w:t>4418.2</w:t>
      </w:r>
      <w:r w:rsidR="00C55A2D" w:rsidRPr="00075F53">
        <w:t xml:space="preserve"> </w:t>
      </w:r>
      <w:r w:rsidRPr="00075F53">
        <w:t xml:space="preserve">. Particularly, </w:t>
      </w:r>
      <w:r w:rsidR="00AA6F5E" w:rsidRPr="00075F53">
        <w:t>Linear</w:t>
      </w:r>
    </w:p>
    <w:p w14:paraId="768322AE" w14:textId="04BB49FD" w:rsidR="00BA6B91" w:rsidRPr="00075F53" w:rsidRDefault="00BA6B91" w:rsidP="00AA6BED">
      <w:pPr>
        <w:spacing w:line="360" w:lineRule="auto"/>
        <w:ind w:left="360" w:right="-8"/>
        <w:jc w:val="both"/>
      </w:pPr>
      <w:r w:rsidRPr="00075F53">
        <w:t xml:space="preserve">and Non-linear models are the only two models that do not scale with the results </w:t>
      </w:r>
      <w:r w:rsidR="00F71B11" w:rsidRPr="00075F53">
        <w:t>2819.16</w:t>
      </w:r>
      <w:r w:rsidR="00C55A2D" w:rsidRPr="00075F53">
        <w:t xml:space="preserve"> </w:t>
      </w:r>
      <w:r w:rsidRPr="00075F53">
        <w:t xml:space="preserve">and </w:t>
      </w:r>
      <w:r w:rsidR="00487822" w:rsidRPr="00075F53">
        <w:t>1415.10</w:t>
      </w:r>
      <w:r w:rsidRPr="00075F53">
        <w:t>.</w:t>
      </w:r>
    </w:p>
    <w:p w14:paraId="5E95FA90" w14:textId="5B1666F0" w:rsidR="004744BF" w:rsidRPr="00075F53" w:rsidRDefault="00BA6B91" w:rsidP="00AA6BED">
      <w:pPr>
        <w:spacing w:line="360" w:lineRule="auto"/>
        <w:ind w:left="360"/>
        <w:jc w:val="both"/>
      </w:pPr>
      <w:r w:rsidRPr="00075F53">
        <w:t xml:space="preserve">In terms of MAPE value, the LSTM model has the lowest MAPE value with a value of </w:t>
      </w:r>
      <w:r w:rsidR="002541A9" w:rsidRPr="00075F53">
        <w:t>5.08%</w:t>
      </w:r>
      <w:r w:rsidRPr="00075F53">
        <w:t xml:space="preserve">when dividing the data at the rate of 8-2 for the train test and </w:t>
      </w:r>
      <w:r w:rsidR="002541A9" w:rsidRPr="00075F53">
        <w:t>6.17%</w:t>
      </w:r>
      <w:r w:rsidRPr="00075F53">
        <w:t xml:space="preserve">when dividing the scale from 7 to 3, with other models. Like Prophet, ARIMA both have higher MAPE with a ratio of 7 - 3, </w:t>
      </w:r>
      <w:r w:rsidR="003258DD" w:rsidRPr="00075F53">
        <w:t xml:space="preserve">14.82%, </w:t>
      </w:r>
      <w:r w:rsidRPr="00075F53">
        <w:t xml:space="preserve">and </w:t>
      </w:r>
      <w:r w:rsidR="009A4AAB" w:rsidRPr="00075F53">
        <w:t>33.05</w:t>
      </w:r>
      <w:r w:rsidR="003258DD" w:rsidRPr="00075F53">
        <w:t xml:space="preserve">%, </w:t>
      </w:r>
      <w:r w:rsidRPr="00075F53">
        <w:t xml:space="preserve">respectively; with a rate of 8 - 2, </w:t>
      </w:r>
      <w:r w:rsidR="00922B74" w:rsidRPr="00075F53">
        <w:t xml:space="preserve">14.21%, </w:t>
      </w:r>
      <w:r w:rsidRPr="00075F53">
        <w:t xml:space="preserve">and </w:t>
      </w:r>
      <w:r w:rsidR="00123450" w:rsidRPr="00075F53">
        <w:t>34.39</w:t>
      </w:r>
      <w:r w:rsidR="00922B74" w:rsidRPr="00075F53">
        <w:t xml:space="preserve">%. </w:t>
      </w:r>
      <w:r w:rsidRPr="00075F53">
        <w:t xml:space="preserve">Particularly, Linear and Non-linear models are the only two models that do not scale with the results </w:t>
      </w:r>
      <w:r w:rsidR="00922B74" w:rsidRPr="00075F53">
        <w:t>34.</w:t>
      </w:r>
      <w:r w:rsidR="00F71B11" w:rsidRPr="00075F53">
        <w:t>26</w:t>
      </w:r>
      <w:r w:rsidR="00922B74" w:rsidRPr="00075F53">
        <w:t xml:space="preserve">% </w:t>
      </w:r>
      <w:r w:rsidRPr="00075F53">
        <w:t xml:space="preserve">and </w:t>
      </w:r>
      <w:r w:rsidR="00487822" w:rsidRPr="00075F53">
        <w:t>15.76%.</w:t>
      </w:r>
    </w:p>
    <w:p w14:paraId="7D9E0AF1" w14:textId="5E10021A" w:rsidR="00BA6B91" w:rsidRPr="00075F53" w:rsidRDefault="00BA6B91" w:rsidP="00AA6BED">
      <w:pPr>
        <w:spacing w:line="360" w:lineRule="auto"/>
        <w:ind w:left="360"/>
        <w:jc w:val="both"/>
      </w:pPr>
      <w:r w:rsidRPr="00075F53">
        <w:t xml:space="preserve">For the historical data set of closing prices of HPG, with the results obtained from Table 4, the </w:t>
      </w:r>
      <w:r w:rsidR="00D4243F" w:rsidRPr="00075F53">
        <w:t>Prophet</w:t>
      </w:r>
      <w:r w:rsidRPr="00075F53">
        <w:t xml:space="preserve"> model has the lowest RMSE value with a value of </w:t>
      </w:r>
      <w:r w:rsidR="00D4243F" w:rsidRPr="00075F53">
        <w:t>1860.46</w:t>
      </w:r>
      <w:r w:rsidR="004744BF" w:rsidRPr="00075F53">
        <w:t xml:space="preserve"> </w:t>
      </w:r>
      <w:r w:rsidRPr="00075F53">
        <w:t xml:space="preserve"> when dividing the data with a ratio of 8-2 to train- test and </w:t>
      </w:r>
      <w:r w:rsidR="00D4243F" w:rsidRPr="00075F53">
        <w:t>1846.16</w:t>
      </w:r>
      <w:r w:rsidRPr="00075F53">
        <w:t xml:space="preserve"> when scaling 7 - 3, with other models such as </w:t>
      </w:r>
      <w:r w:rsidR="00D4243F" w:rsidRPr="00075F53">
        <w:t>LSTM</w:t>
      </w:r>
      <w:r w:rsidRPr="00075F53">
        <w:t xml:space="preserve">, ARIMA all have higher RMSE indexes with the ratio 7 - 3 </w:t>
      </w:r>
      <w:r w:rsidR="00D4243F" w:rsidRPr="00075F53">
        <w:t>2408.96</w:t>
      </w:r>
      <w:r w:rsidRPr="00075F53">
        <w:t>,</w:t>
      </w:r>
      <w:r w:rsidR="00D4243F" w:rsidRPr="00075F53">
        <w:t xml:space="preserve"> </w:t>
      </w:r>
      <w:r w:rsidR="009B6DCC" w:rsidRPr="00075F53">
        <w:t>4638.54</w:t>
      </w:r>
      <w:r w:rsidRPr="00075F53">
        <w:t xml:space="preserve"> respectively; with a ratio of 8 - 2 </w:t>
      </w:r>
      <w:r w:rsidR="00AB64FA" w:rsidRPr="00075F53">
        <w:t>2012.21</w:t>
      </w:r>
      <w:r w:rsidR="00D32819" w:rsidRPr="00075F53">
        <w:t xml:space="preserve"> , </w:t>
      </w:r>
      <w:r w:rsidR="009B6DCC" w:rsidRPr="00075F53">
        <w:t xml:space="preserve"> 4418.2 </w:t>
      </w:r>
      <w:r w:rsidRPr="00075F53">
        <w:t xml:space="preserve">. Particularly, Linear and Non-linear models are the only two models that do not scale with the results </w:t>
      </w:r>
      <w:r w:rsidR="002B59FE" w:rsidRPr="00075F53">
        <w:t>6315.24</w:t>
      </w:r>
      <w:r w:rsidRPr="00075F53">
        <w:t xml:space="preserve"> and </w:t>
      </w:r>
      <w:r w:rsidR="001C6111" w:rsidRPr="00075F53">
        <w:rPr>
          <w:rFonts w:eastAsia="Consolas"/>
        </w:rPr>
        <w:t>2505.02.</w:t>
      </w:r>
    </w:p>
    <w:p w14:paraId="3316BDE2" w14:textId="07070BE1" w:rsidR="00BA6B91" w:rsidRPr="00075F53" w:rsidRDefault="00BA6B91" w:rsidP="00AA6BED">
      <w:pPr>
        <w:spacing w:line="360" w:lineRule="auto"/>
        <w:ind w:left="360"/>
        <w:jc w:val="both"/>
      </w:pPr>
      <w:r w:rsidRPr="00075F53">
        <w:t xml:space="preserve">In terms of MAPE value, the LSTM model has the lowest MAPE value with a value </w:t>
      </w:r>
      <w:proofErr w:type="gramStart"/>
      <w:r w:rsidRPr="00075F53">
        <w:t xml:space="preserve">of </w:t>
      </w:r>
      <w:r w:rsidR="00F9250D" w:rsidRPr="00075F53">
        <w:t xml:space="preserve"> 5.84</w:t>
      </w:r>
      <w:proofErr w:type="gramEnd"/>
      <w:r w:rsidRPr="00075F53">
        <w:t xml:space="preserve">% when dividing the data at the rate of 8-2 for the train test and </w:t>
      </w:r>
      <w:r w:rsidR="00F9250D" w:rsidRPr="00075F53">
        <w:t>6.42</w:t>
      </w:r>
      <w:r w:rsidRPr="00075F53">
        <w:t xml:space="preserve">% when dividing the ratio of 7 - 3, with other models. Like Prophet, ARIMA both have higher MAPE with the rate of 7 - 3, </w:t>
      </w:r>
      <w:r w:rsidR="00F849F4" w:rsidRPr="00075F53">
        <w:t>9.4</w:t>
      </w:r>
      <w:r w:rsidRPr="00075F53">
        <w:t xml:space="preserve">%, and </w:t>
      </w:r>
      <w:r w:rsidR="001127C5" w:rsidRPr="00075F53">
        <w:t>44.71</w:t>
      </w:r>
      <w:r w:rsidRPr="00075F53">
        <w:t xml:space="preserve">%, respectively; with the rate of 8 - 2, </w:t>
      </w:r>
      <w:r w:rsidR="00F849F4" w:rsidRPr="00075F53">
        <w:t>9.28</w:t>
      </w:r>
      <w:r w:rsidRPr="00075F53">
        <w:t xml:space="preserve">%, and </w:t>
      </w:r>
      <w:r w:rsidR="00254B40" w:rsidRPr="00075F53">
        <w:t>41.76</w:t>
      </w:r>
      <w:r w:rsidRPr="00075F53">
        <w:t xml:space="preserve">%. Particularly, Linear and Non-linear models are 2 models. the only shape that doesn't scale with </w:t>
      </w:r>
      <w:r w:rsidR="002B59FE" w:rsidRPr="00075F53">
        <w:t>31.87%</w:t>
      </w:r>
      <w:r w:rsidRPr="00075F53">
        <w:t xml:space="preserve"> and </w:t>
      </w:r>
      <w:r w:rsidR="00487822" w:rsidRPr="00075F53">
        <w:t>12.34</w:t>
      </w:r>
      <w:r w:rsidRPr="00075F53">
        <w:t>% results.</w:t>
      </w:r>
    </w:p>
    <w:p w14:paraId="1FADD0C6" w14:textId="77777777" w:rsidR="00AA6F5E" w:rsidRPr="00075F53" w:rsidRDefault="00BA6B91" w:rsidP="00AA6BED">
      <w:pPr>
        <w:spacing w:line="360" w:lineRule="auto"/>
        <w:ind w:left="360"/>
        <w:jc w:val="both"/>
      </w:pPr>
      <w:r w:rsidRPr="00075F53">
        <w:t>In general, the LSTM model is the best of all the 5 models with the RMSE</w:t>
      </w:r>
      <w:r w:rsidR="00E84C23" w:rsidRPr="00075F53">
        <w:t xml:space="preserve"> smaller than almost</w:t>
      </w:r>
      <w:r w:rsidR="000741E6" w:rsidRPr="00075F53">
        <w:t xml:space="preserve"> </w:t>
      </w:r>
      <w:r w:rsidRPr="00075F53">
        <w:t xml:space="preserve">and </w:t>
      </w:r>
      <w:r w:rsidR="00F849F4" w:rsidRPr="00075F53">
        <w:t xml:space="preserve">smallest </w:t>
      </w:r>
      <w:r w:rsidRPr="00075F53">
        <w:t xml:space="preserve">MAPE. the remaining models like Prophet, ARIMA, Linear, and Non-linear have higher results but they will be useful in certain cases. From the conclusions on the model, LSTM is suitable </w:t>
      </w:r>
    </w:p>
    <w:p w14:paraId="62CA3838" w14:textId="5D123CA8" w:rsidR="003334B0" w:rsidRPr="00075F53" w:rsidRDefault="00BA6B91" w:rsidP="00415B9D">
      <w:pPr>
        <w:spacing w:line="360" w:lineRule="auto"/>
        <w:ind w:left="360"/>
        <w:jc w:val="both"/>
      </w:pPr>
      <w:r w:rsidRPr="00075F53">
        <w:t>model for predicting future prices in the next 30 days of 2 stocks HPG and HAG.</w:t>
      </w:r>
    </w:p>
    <w:p w14:paraId="675CBF5E" w14:textId="103A4443" w:rsidR="002B60EF" w:rsidRPr="00075F53" w:rsidRDefault="006A7B94" w:rsidP="00AA6BED">
      <w:pPr>
        <w:pStyle w:val="Heading1"/>
        <w:tabs>
          <w:tab w:val="clear" w:pos="576"/>
          <w:tab w:val="num" w:pos="1296"/>
        </w:tabs>
        <w:spacing w:line="360" w:lineRule="auto"/>
      </w:pPr>
      <w:r w:rsidRPr="00075F53">
        <w:lastRenderedPageBreak/>
        <w:t>D</w:t>
      </w:r>
      <w:r w:rsidR="008F22A6" w:rsidRPr="00075F53">
        <w:t>iscussion</w:t>
      </w:r>
    </w:p>
    <w:p w14:paraId="39501F8D" w14:textId="457C7749" w:rsidR="000035DC" w:rsidRPr="00075F53" w:rsidRDefault="00D2780E" w:rsidP="00AA6BED">
      <w:pPr>
        <w:keepNext/>
        <w:spacing w:line="360" w:lineRule="auto"/>
        <w:jc w:val="both"/>
      </w:pPr>
      <w:r w:rsidRPr="00075F53">
        <w:t>According to the experimental comparison of the predicted values of the HPG and HAG stock portfolios from December 1 to December 30, 2022, we obtained the predicted results for the next 30 days of trading, shown in Figure 12 and Figure 13</w:t>
      </w:r>
      <w:r w:rsidR="000035DC" w:rsidRPr="00075F53">
        <w:t xml:space="preserve"> </w:t>
      </w:r>
      <w:r w:rsidRPr="00075F53">
        <w:t>below.</w:t>
      </w:r>
    </w:p>
    <w:p w14:paraId="48EDA390" w14:textId="77777777" w:rsidR="000035DC" w:rsidRPr="00075F53" w:rsidRDefault="000035DC" w:rsidP="009926BD">
      <w:pPr>
        <w:keepNext/>
        <w:spacing w:line="360" w:lineRule="auto"/>
        <w:jc w:val="both"/>
      </w:pPr>
    </w:p>
    <w:p w14:paraId="35B5B274" w14:textId="51D73A8A" w:rsidR="005848DE" w:rsidRPr="00075F53" w:rsidRDefault="0095212C" w:rsidP="009C175C">
      <w:pPr>
        <w:keepNext/>
        <w:spacing w:line="360" w:lineRule="auto"/>
      </w:pPr>
      <w:r w:rsidRPr="00075F53">
        <w:rPr>
          <w:noProof/>
        </w:rPr>
        <w:drawing>
          <wp:inline distT="0" distB="0" distL="0" distR="0" wp14:anchorId="48ACFB64" wp14:editId="42633A9A">
            <wp:extent cx="2735201" cy="933450"/>
            <wp:effectExtent l="0" t="0" r="825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58453" cy="941385"/>
                    </a:xfrm>
                    <a:prstGeom prst="rect">
                      <a:avLst/>
                    </a:prstGeom>
                    <a:noFill/>
                    <a:ln>
                      <a:noFill/>
                    </a:ln>
                  </pic:spPr>
                </pic:pic>
              </a:graphicData>
            </a:graphic>
          </wp:inline>
        </w:drawing>
      </w:r>
    </w:p>
    <w:p w14:paraId="181AF824" w14:textId="1E504612" w:rsidR="00936E91" w:rsidRPr="00075F53" w:rsidRDefault="005848DE" w:rsidP="009C175C">
      <w:pPr>
        <w:pStyle w:val="Caption"/>
        <w:spacing w:line="360" w:lineRule="auto"/>
        <w:rPr>
          <w:color w:val="auto"/>
          <w:sz w:val="20"/>
          <w:szCs w:val="20"/>
        </w:rPr>
      </w:pPr>
      <w:r w:rsidRPr="00075F53">
        <w:rPr>
          <w:color w:val="auto"/>
          <w:sz w:val="20"/>
          <w:szCs w:val="20"/>
        </w:rPr>
        <w:t xml:space="preserve">Figure </w:t>
      </w:r>
      <w:r w:rsidRPr="00075F53">
        <w:rPr>
          <w:color w:val="auto"/>
          <w:sz w:val="20"/>
          <w:szCs w:val="20"/>
        </w:rPr>
        <w:fldChar w:fldCharType="begin"/>
      </w:r>
      <w:r w:rsidRPr="00075F53">
        <w:rPr>
          <w:color w:val="auto"/>
          <w:sz w:val="20"/>
          <w:szCs w:val="20"/>
        </w:rPr>
        <w:instrText xml:space="preserve"> SEQ Figure \* ARABIC </w:instrText>
      </w:r>
      <w:r w:rsidRPr="00075F53">
        <w:rPr>
          <w:color w:val="auto"/>
          <w:sz w:val="20"/>
          <w:szCs w:val="20"/>
        </w:rPr>
        <w:fldChar w:fldCharType="separate"/>
      </w:r>
      <w:r w:rsidR="002422BB">
        <w:rPr>
          <w:noProof/>
          <w:color w:val="auto"/>
          <w:sz w:val="20"/>
          <w:szCs w:val="20"/>
        </w:rPr>
        <w:t>1</w:t>
      </w:r>
      <w:r w:rsidRPr="00075F53">
        <w:rPr>
          <w:color w:val="auto"/>
          <w:sz w:val="20"/>
          <w:szCs w:val="20"/>
        </w:rPr>
        <w:fldChar w:fldCharType="end"/>
      </w:r>
      <w:r w:rsidRPr="00075F53">
        <w:rPr>
          <w:color w:val="auto"/>
          <w:sz w:val="20"/>
          <w:szCs w:val="20"/>
        </w:rPr>
        <w:t>2 HPG stock future price prediction for the next 30 days</w:t>
      </w:r>
    </w:p>
    <w:p w14:paraId="7C0D95D5" w14:textId="77777777" w:rsidR="003B00E4" w:rsidRPr="00075F53" w:rsidRDefault="003B00E4" w:rsidP="009C175C"/>
    <w:p w14:paraId="3C639480" w14:textId="77777777" w:rsidR="003B00E4" w:rsidRPr="00075F53" w:rsidRDefault="003B00E4" w:rsidP="009C175C"/>
    <w:p w14:paraId="25B554AB" w14:textId="1192FFC9" w:rsidR="00936E91" w:rsidRPr="00075F53" w:rsidRDefault="00936E91" w:rsidP="009C175C">
      <w:pPr>
        <w:pStyle w:val="Caption"/>
        <w:keepNext/>
        <w:spacing w:line="360" w:lineRule="auto"/>
        <w:rPr>
          <w:color w:val="auto"/>
          <w:sz w:val="20"/>
          <w:szCs w:val="20"/>
        </w:rPr>
      </w:pPr>
      <w:r w:rsidRPr="00075F53">
        <w:rPr>
          <w:color w:val="auto"/>
          <w:sz w:val="20"/>
          <w:szCs w:val="20"/>
        </w:rPr>
        <w:t>Table 4 Survey of 22 real trading days of HPG</w:t>
      </w:r>
    </w:p>
    <w:p w14:paraId="6FB7620F" w14:textId="4312339E" w:rsidR="00936E91" w:rsidRPr="00075F53" w:rsidRDefault="002572EA" w:rsidP="009C175C">
      <w:pPr>
        <w:spacing w:line="360" w:lineRule="auto"/>
      </w:pPr>
      <w:r w:rsidRPr="00075F53">
        <w:rPr>
          <w:noProof/>
        </w:rPr>
        <w:drawing>
          <wp:inline distT="0" distB="0" distL="0" distR="0" wp14:anchorId="2C531F06" wp14:editId="31D33F9B">
            <wp:extent cx="2870200" cy="1978096"/>
            <wp:effectExtent l="0" t="0" r="6350" b="317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1"/>
                    <a:stretch>
                      <a:fillRect/>
                    </a:stretch>
                  </pic:blipFill>
                  <pic:spPr>
                    <a:xfrm>
                      <a:off x="0" y="0"/>
                      <a:ext cx="2876097" cy="1982160"/>
                    </a:xfrm>
                    <a:prstGeom prst="rect">
                      <a:avLst/>
                    </a:prstGeom>
                  </pic:spPr>
                </pic:pic>
              </a:graphicData>
            </a:graphic>
          </wp:inline>
        </w:drawing>
      </w:r>
    </w:p>
    <w:p w14:paraId="00ACE971" w14:textId="551206BA" w:rsidR="00224315" w:rsidRPr="00075F53" w:rsidRDefault="00180E02" w:rsidP="005C15FF">
      <w:pPr>
        <w:spacing w:line="360" w:lineRule="auto"/>
        <w:jc w:val="both"/>
      </w:pPr>
      <w:r w:rsidRPr="00075F53">
        <w:t xml:space="preserve">For the HPG dataset, the LSTM model was able to predict the trade price of 22 sessions from December 1, </w:t>
      </w:r>
      <w:proofErr w:type="gramStart"/>
      <w:r w:rsidRPr="00075F53">
        <w:t>2022</w:t>
      </w:r>
      <w:proofErr w:type="gramEnd"/>
      <w:r w:rsidRPr="00075F53">
        <w:t xml:space="preserve"> to December 30, 2022, as shown in Table 4. According to the calculation, the percentage error tends to increase from 5.</w:t>
      </w:r>
      <w:r w:rsidR="000C356F" w:rsidRPr="00075F53">
        <w:t>33</w:t>
      </w:r>
      <w:r w:rsidRPr="00075F53">
        <w:t>% for the first trade session and 1</w:t>
      </w:r>
      <w:r w:rsidR="000C356F" w:rsidRPr="00075F53">
        <w:t>0.73</w:t>
      </w:r>
      <w:r w:rsidRPr="00075F53">
        <w:t xml:space="preserve">% for 20 trade sessions, and we believe that this percentage error will continue to increase due to the model's tendency to increase, as shown in Figure 12. However, overall, the model's prediction results for the first 7 days are closest to the actual price as of December 6, </w:t>
      </w:r>
      <w:proofErr w:type="gramStart"/>
      <w:r w:rsidRPr="00075F53">
        <w:t>2022</w:t>
      </w:r>
      <w:proofErr w:type="gramEnd"/>
      <w:r w:rsidRPr="00075F53">
        <w:t xml:space="preserve"> with an error of only 0.35%, and the highest is </w:t>
      </w:r>
      <w:r w:rsidR="00C3268C" w:rsidRPr="00075F53">
        <w:t>10.34</w:t>
      </w:r>
      <w:r w:rsidRPr="00075F53">
        <w:t>% on December 5, 2022. In general, the model has an average percentage difference of 5.</w:t>
      </w:r>
      <w:r w:rsidR="00C3268C" w:rsidRPr="00075F53">
        <w:t>33</w:t>
      </w:r>
      <w:r w:rsidRPr="00075F53">
        <w:t>%, 5.</w:t>
      </w:r>
      <w:r w:rsidR="00C3268C" w:rsidRPr="00075F53">
        <w:t>70</w:t>
      </w:r>
      <w:r w:rsidRPr="00075F53">
        <w:t>%,</w:t>
      </w:r>
      <w:r w:rsidR="005C15FF" w:rsidRPr="00075F53">
        <w:t xml:space="preserve">4.38% for the first 1, 5, and 7 days of </w:t>
      </w:r>
      <w:r w:rsidRPr="00075F53">
        <w:t>trade prediction, respectively.</w:t>
      </w:r>
    </w:p>
    <w:p w14:paraId="2DE38502" w14:textId="77777777" w:rsidR="00224315" w:rsidRPr="00075F53" w:rsidRDefault="00224315" w:rsidP="003B00E4">
      <w:pPr>
        <w:pStyle w:val="Caption"/>
        <w:spacing w:line="360" w:lineRule="auto"/>
        <w:ind w:left="360"/>
        <w:rPr>
          <w:color w:val="auto"/>
          <w:sz w:val="20"/>
          <w:szCs w:val="20"/>
        </w:rPr>
      </w:pPr>
      <w:r w:rsidRPr="00075F53">
        <w:rPr>
          <w:noProof/>
          <w:color w:val="auto"/>
          <w:sz w:val="20"/>
          <w:szCs w:val="20"/>
        </w:rPr>
        <w:drawing>
          <wp:inline distT="0" distB="0" distL="0" distR="0" wp14:anchorId="19B8DD05" wp14:editId="36A93AE4">
            <wp:extent cx="2807357" cy="965200"/>
            <wp:effectExtent l="0" t="0" r="0" b="6350"/>
            <wp:docPr id="41" name="Hình ảnh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2" descr="Chart, line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46475" cy="978649"/>
                    </a:xfrm>
                    <a:prstGeom prst="rect">
                      <a:avLst/>
                    </a:prstGeom>
                    <a:noFill/>
                    <a:ln>
                      <a:noFill/>
                    </a:ln>
                  </pic:spPr>
                </pic:pic>
              </a:graphicData>
            </a:graphic>
          </wp:inline>
        </w:drawing>
      </w:r>
    </w:p>
    <w:p w14:paraId="1A372634" w14:textId="419391A9" w:rsidR="00F125FD" w:rsidRPr="00075F53" w:rsidRDefault="00224315" w:rsidP="003B00E4">
      <w:pPr>
        <w:pStyle w:val="Caption"/>
        <w:spacing w:line="360" w:lineRule="auto"/>
        <w:ind w:left="360"/>
        <w:rPr>
          <w:color w:val="auto"/>
          <w:sz w:val="20"/>
          <w:szCs w:val="20"/>
        </w:rPr>
      </w:pPr>
      <w:r w:rsidRPr="00075F53">
        <w:rPr>
          <w:color w:val="auto"/>
          <w:sz w:val="20"/>
          <w:szCs w:val="20"/>
        </w:rPr>
        <w:t>Figure 13 HAG stock future prediction for the next 30 days</w:t>
      </w:r>
    </w:p>
    <w:p w14:paraId="0748F9E7" w14:textId="58F3119D" w:rsidR="00F125FD" w:rsidRPr="00075F53" w:rsidRDefault="00F125FD" w:rsidP="00AA6BED">
      <w:pPr>
        <w:pStyle w:val="Caption"/>
        <w:keepNext/>
        <w:spacing w:line="360" w:lineRule="auto"/>
        <w:ind w:left="360"/>
        <w:rPr>
          <w:color w:val="auto"/>
          <w:sz w:val="20"/>
          <w:szCs w:val="20"/>
        </w:rPr>
      </w:pPr>
      <w:r w:rsidRPr="00075F53">
        <w:rPr>
          <w:color w:val="auto"/>
          <w:sz w:val="20"/>
          <w:szCs w:val="20"/>
        </w:rPr>
        <w:t>Table 5 Survey of 22 real trading days of HAG</w:t>
      </w:r>
    </w:p>
    <w:p w14:paraId="29CF1EAE" w14:textId="1A624669" w:rsidR="00F125FD" w:rsidRPr="00075F53" w:rsidRDefault="008F43BD" w:rsidP="008F43BD">
      <w:pPr>
        <w:spacing w:line="360" w:lineRule="auto"/>
        <w:ind w:left="360"/>
      </w:pPr>
      <w:r w:rsidRPr="00075F53">
        <w:rPr>
          <w:noProof/>
        </w:rPr>
        <w:drawing>
          <wp:inline distT="0" distB="0" distL="0" distR="0" wp14:anchorId="4733DF1E" wp14:editId="6F5A805A">
            <wp:extent cx="3028950" cy="1830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32969" cy="1832690"/>
                    </a:xfrm>
                    <a:prstGeom prst="rect">
                      <a:avLst/>
                    </a:prstGeom>
                  </pic:spPr>
                </pic:pic>
              </a:graphicData>
            </a:graphic>
          </wp:inline>
        </w:drawing>
      </w:r>
    </w:p>
    <w:p w14:paraId="3988423B" w14:textId="3F46A9DA" w:rsidR="00752388" w:rsidRPr="00075F53" w:rsidRDefault="00752388" w:rsidP="00AA6BED">
      <w:pPr>
        <w:spacing w:line="360" w:lineRule="auto"/>
        <w:ind w:left="360"/>
        <w:jc w:val="both"/>
      </w:pPr>
      <w:r w:rsidRPr="00075F53">
        <w:t>For the HAG data set, the LSTM model was able to accurately predict the trading price of 22 sessions from December 1, 2022, to December 30, 2022, as shown in Table 4. According to the calculations, the percentage of error increased from 1.</w:t>
      </w:r>
      <w:r w:rsidR="006842A2" w:rsidRPr="00075F53">
        <w:t>53</w:t>
      </w:r>
      <w:r w:rsidRPr="00075F53">
        <w:t xml:space="preserve">% for the first trading </w:t>
      </w:r>
      <w:proofErr w:type="gramStart"/>
      <w:r w:rsidRPr="00075F53">
        <w:t xml:space="preserve">session  </w:t>
      </w:r>
      <w:r w:rsidR="00526CC2" w:rsidRPr="00075F53">
        <w:t>23.52</w:t>
      </w:r>
      <w:proofErr w:type="gramEnd"/>
      <w:r w:rsidRPr="00075F53">
        <w:t>% for the 20th trading session, and we believe that this percentage will continue to increase due to the model's learning trend decreasing, which is shown in Figure 13. However, overall, the model's prediction results in the first three days were the closest to the actual price on December 1, 2022, with an error of only 1.</w:t>
      </w:r>
      <w:r w:rsidR="00195404" w:rsidRPr="00075F53">
        <w:t>53</w:t>
      </w:r>
      <w:r w:rsidRPr="00075F53">
        <w:t xml:space="preserve">%, and the highest at </w:t>
      </w:r>
      <w:r w:rsidR="0069775D" w:rsidRPr="00075F53">
        <w:t>9</w:t>
      </w:r>
      <w:r w:rsidR="00353A48" w:rsidRPr="00075F53">
        <w:t>.00</w:t>
      </w:r>
      <w:r w:rsidRPr="00075F53">
        <w:t>% on December 5, 2022. Overall, the model's average error rate was 1.</w:t>
      </w:r>
      <w:r w:rsidR="00353A48" w:rsidRPr="00075F53">
        <w:t>53</w:t>
      </w:r>
      <w:r w:rsidRPr="00075F53">
        <w:t xml:space="preserve">%, </w:t>
      </w:r>
      <w:r w:rsidR="00353A48" w:rsidRPr="00075F53">
        <w:t>10.23</w:t>
      </w:r>
      <w:r w:rsidRPr="00075F53">
        <w:t xml:space="preserve">%, and </w:t>
      </w:r>
      <w:r w:rsidR="00353A48" w:rsidRPr="00075F53">
        <w:t>12.93</w:t>
      </w:r>
      <w:r w:rsidRPr="00075F53">
        <w:t>% for the first, fifth, and seventh days of trading prediction, respectively.</w:t>
      </w:r>
    </w:p>
    <w:p w14:paraId="7A21B8BD" w14:textId="77777777" w:rsidR="009C175C" w:rsidRPr="00075F53" w:rsidRDefault="00752388" w:rsidP="009C175C">
      <w:pPr>
        <w:spacing w:line="360" w:lineRule="auto"/>
        <w:ind w:left="360"/>
        <w:jc w:val="both"/>
      </w:pPr>
      <w:r w:rsidRPr="00075F53">
        <w:t>We have noticed that for models with an increasing trend, the percentage of error for the first 15 predicted sessions is usually more accurate or close to the actual value compared</w:t>
      </w:r>
    </w:p>
    <w:p w14:paraId="3CFE4575" w14:textId="75D5AB23" w:rsidR="004B2386" w:rsidRPr="00075F53" w:rsidRDefault="00752388" w:rsidP="00415B9D">
      <w:pPr>
        <w:spacing w:line="360" w:lineRule="auto"/>
        <w:ind w:left="360"/>
        <w:jc w:val="both"/>
      </w:pPr>
      <w:r w:rsidRPr="00075F53">
        <w:t>to models with a decreasing trend, which may be because the model learned the trend from past data of the stock.</w:t>
      </w:r>
    </w:p>
    <w:p w14:paraId="531D39F3" w14:textId="1D8C8EEB" w:rsidR="00F35493" w:rsidRPr="00075F53" w:rsidRDefault="00CA50F7" w:rsidP="00AA6BED">
      <w:pPr>
        <w:pStyle w:val="Heading1"/>
        <w:spacing w:line="360" w:lineRule="auto"/>
        <w:ind w:left="360"/>
      </w:pPr>
      <w:r w:rsidRPr="00075F53">
        <w:lastRenderedPageBreak/>
        <w:t>Conclusion</w:t>
      </w:r>
    </w:p>
    <w:p w14:paraId="67B3E2E4" w14:textId="3C7DC98B" w:rsidR="003B00E4" w:rsidRPr="00075F53" w:rsidRDefault="005F2898" w:rsidP="003B00E4">
      <w:pPr>
        <w:spacing w:line="360" w:lineRule="auto"/>
        <w:jc w:val="both"/>
      </w:pPr>
      <w:r w:rsidRPr="00075F53">
        <w:t>The results of this study demonstrate that out of the five models tested (Linear, Non-linear, ARIMA, LSTM</w:t>
      </w:r>
      <w:r w:rsidR="009F5C02" w:rsidRPr="00075F53">
        <w:t xml:space="preserve">, and Prophet), the most suitable for predicting the future price of HPG and HAG stocks in the resulting time series was LSTM model. The other models, including </w:t>
      </w:r>
      <w:r w:rsidR="00CF6F52" w:rsidRPr="00075F53">
        <w:t>the Linear, Non-</w:t>
      </w:r>
      <w:proofErr w:type="spellStart"/>
      <w:r w:rsidR="00CF6F52" w:rsidRPr="00075F53">
        <w:t>lienar</w:t>
      </w:r>
      <w:proofErr w:type="spellEnd"/>
      <w:r w:rsidR="00CF6F52" w:rsidRPr="00075F53">
        <w:t>, ARIMA, Prophet, did not perform as well. This study highlights the importance of</w:t>
      </w:r>
      <w:r w:rsidR="005F3E32" w:rsidRPr="00075F53">
        <w:t xml:space="preserve"> considering a variety of</w:t>
      </w:r>
      <w:r w:rsidR="003B00E4" w:rsidRPr="00075F53">
        <w:t xml:space="preserve"> modeling approaches in</w:t>
      </w:r>
    </w:p>
    <w:p w14:paraId="02B3B44F" w14:textId="2FAD45FB" w:rsidR="00CA50F7" w:rsidRPr="00075F53" w:rsidRDefault="005F3E32" w:rsidP="00987412">
      <w:pPr>
        <w:spacing w:line="360" w:lineRule="auto"/>
        <w:jc w:val="both"/>
      </w:pPr>
      <w:r w:rsidRPr="00075F53">
        <w:t xml:space="preserve">financial analysis, and the </w:t>
      </w:r>
      <w:proofErr w:type="spellStart"/>
      <w:r w:rsidRPr="00075F53">
        <w:t>potien</w:t>
      </w:r>
      <w:r w:rsidR="00976FD9" w:rsidRPr="00075F53">
        <w:t>tial</w:t>
      </w:r>
      <w:proofErr w:type="spellEnd"/>
      <w:r w:rsidR="00976FD9" w:rsidRPr="00075F53">
        <w:t xml:space="preserve"> value of using LSTM model for predicting stock </w:t>
      </w:r>
      <w:proofErr w:type="spellStart"/>
      <w:r w:rsidR="00976FD9" w:rsidRPr="00075F53">
        <w:t>pirces</w:t>
      </w:r>
      <w:proofErr w:type="spellEnd"/>
      <w:r w:rsidR="00976FD9" w:rsidRPr="00075F53">
        <w:t xml:space="preserve"> in the future. </w:t>
      </w:r>
      <w:proofErr w:type="spellStart"/>
      <w:r w:rsidR="00976FD9" w:rsidRPr="00075F53">
        <w:t>Futher</w:t>
      </w:r>
      <w:proofErr w:type="spellEnd"/>
      <w:r w:rsidR="00976FD9" w:rsidRPr="00075F53">
        <w:t xml:space="preserve"> research could be </w:t>
      </w:r>
      <w:r w:rsidR="00A328F2" w:rsidRPr="00075F53">
        <w:t xml:space="preserve">conducted to verify the results of this study and to investigate the performance of the other models on different </w:t>
      </w:r>
      <w:proofErr w:type="gramStart"/>
      <w:r w:rsidR="00A328F2" w:rsidRPr="00075F53">
        <w:t>types</w:t>
      </w:r>
      <w:proofErr w:type="gramEnd"/>
      <w:r w:rsidR="00A328F2" w:rsidRPr="00075F53">
        <w:t xml:space="preserve"> stock price prediction tasks.</w:t>
      </w:r>
    </w:p>
    <w:p w14:paraId="4208D26A" w14:textId="2B6A2F1F" w:rsidR="000A43A6" w:rsidRPr="00075F53" w:rsidRDefault="00C05A69" w:rsidP="003B00E4">
      <w:pPr>
        <w:pStyle w:val="Heading5"/>
        <w:tabs>
          <w:tab w:val="left" w:pos="270"/>
        </w:tabs>
        <w:spacing w:line="360" w:lineRule="auto"/>
        <w:ind w:left="360"/>
        <w:rPr>
          <w:iCs/>
        </w:rPr>
      </w:pPr>
      <w:r w:rsidRPr="00075F53">
        <w:rPr>
          <w:iCs/>
        </w:rPr>
        <w:t>VI</w:t>
      </w:r>
      <w:r w:rsidR="001A0724" w:rsidRPr="00075F53">
        <w:rPr>
          <w:iCs/>
        </w:rPr>
        <w:t>I</w:t>
      </w:r>
      <w:r w:rsidRPr="00075F53">
        <w:rPr>
          <w:iCs/>
        </w:rPr>
        <w:t>.</w:t>
      </w:r>
      <w:r w:rsidRPr="00075F53">
        <w:rPr>
          <w:iCs/>
        </w:rPr>
        <w:tab/>
      </w:r>
      <w:r w:rsidR="000A43A6" w:rsidRPr="00075F53">
        <w:rPr>
          <w:iCs/>
        </w:rPr>
        <w:t>References</w:t>
      </w:r>
    </w:p>
    <w:p w14:paraId="677D0A9E" w14:textId="6D11B36D" w:rsidR="000A43A6" w:rsidRPr="00075F53" w:rsidRDefault="000A43A6" w:rsidP="00891A2A">
      <w:pPr>
        <w:pStyle w:val="references"/>
        <w:numPr>
          <w:ilvl w:val="0"/>
          <w:numId w:val="0"/>
        </w:numPr>
        <w:tabs>
          <w:tab w:val="left" w:pos="270"/>
          <w:tab w:val="left" w:pos="3330"/>
        </w:tabs>
        <w:spacing w:line="360" w:lineRule="auto"/>
      </w:pPr>
      <w:r w:rsidRPr="00075F53">
        <w:t xml:space="preserve">[1]  Masoud, Najeb MH. (2017) “The impact of stock market performance upon economic growth.” International Journal of Economics and Financial Issues 3 (4): 788–798. </w:t>
      </w:r>
    </w:p>
    <w:p w14:paraId="430D2EA2" w14:textId="5B1D566E" w:rsidR="000A43A6" w:rsidRPr="00075F53" w:rsidRDefault="000A43A6" w:rsidP="00891A2A">
      <w:pPr>
        <w:pStyle w:val="references"/>
        <w:numPr>
          <w:ilvl w:val="0"/>
          <w:numId w:val="0"/>
        </w:numPr>
        <w:spacing w:line="360" w:lineRule="auto"/>
      </w:pPr>
      <w:r w:rsidRPr="00075F53">
        <w:t>[2]</w:t>
      </w:r>
      <w:r w:rsidR="00BB6D0A" w:rsidRPr="00075F53">
        <w:t xml:space="preserve"> </w:t>
      </w:r>
      <w:r w:rsidRPr="00075F53">
        <w:t xml:space="preserve">  Murkute, Amod, and Tanuja Sarode. (2015) “Forecasting market price of stock using artificial neural network.” International Journal of Computer Applications 124 (12): 11-15</w:t>
      </w:r>
    </w:p>
    <w:p w14:paraId="7DA7A404" w14:textId="77777777" w:rsidR="00683647" w:rsidRPr="00075F53" w:rsidRDefault="000A43A6" w:rsidP="00683647">
      <w:pPr>
        <w:pStyle w:val="references"/>
        <w:numPr>
          <w:ilvl w:val="0"/>
          <w:numId w:val="0"/>
        </w:numPr>
        <w:spacing w:line="360" w:lineRule="auto"/>
      </w:pPr>
      <w:r w:rsidRPr="00075F53">
        <w:t xml:space="preserve">[3]  Michael Van Gysen, Chun-Sung Huang, Ryan Kruger, The Performance Of Linear Versus Non-Linear Models In Forecasting Returns On The Johannesburg </w:t>
      </w:r>
    </w:p>
    <w:p w14:paraId="6BC2D185" w14:textId="481F8E6C" w:rsidR="000A43A6" w:rsidRPr="00075F53" w:rsidRDefault="000A43A6" w:rsidP="00415B9D">
      <w:pPr>
        <w:pStyle w:val="references"/>
        <w:numPr>
          <w:ilvl w:val="0"/>
          <w:numId w:val="0"/>
        </w:numPr>
        <w:spacing w:line="360" w:lineRule="auto"/>
      </w:pPr>
      <w:r w:rsidRPr="00075F53">
        <w:t>Stock Exchange, International Business &amp; Economics Research Journal (IBER), 2013</w:t>
      </w:r>
    </w:p>
    <w:p w14:paraId="34644077" w14:textId="2A4B826F" w:rsidR="000A43A6" w:rsidRPr="00075F53" w:rsidRDefault="000A43A6" w:rsidP="00E6085B">
      <w:pPr>
        <w:pStyle w:val="references"/>
        <w:numPr>
          <w:ilvl w:val="0"/>
          <w:numId w:val="0"/>
        </w:numPr>
        <w:spacing w:line="360" w:lineRule="auto"/>
        <w:ind w:left="360"/>
      </w:pPr>
      <w:r w:rsidRPr="00075F53">
        <w:t>[4]</w:t>
      </w:r>
      <w:r w:rsidR="00AC2B94" w:rsidRPr="00075F53">
        <w:t xml:space="preserve">    </w:t>
      </w:r>
      <w:r w:rsidRPr="00075F53">
        <w:t xml:space="preserve">  Prapanna Mondal, Labani Shit1 and Saptarsi Goswami “STUDY OF EFFECTIVENESS OF TIME SERIES MODELING (ARIMA) IN FORECASTING STOCK PRICES”</w:t>
      </w:r>
    </w:p>
    <w:p w14:paraId="0509F6F1" w14:textId="77777777" w:rsidR="000A43A6" w:rsidRPr="00075F53" w:rsidRDefault="000A43A6" w:rsidP="00E6085B">
      <w:pPr>
        <w:pStyle w:val="references"/>
        <w:numPr>
          <w:ilvl w:val="0"/>
          <w:numId w:val="0"/>
        </w:numPr>
        <w:spacing w:line="360" w:lineRule="auto"/>
        <w:ind w:left="360"/>
      </w:pPr>
      <w:r w:rsidRPr="00075F53">
        <w:t>[5]    Li, Lei, Yabin Wu, Yihang Ou, Qi Li, Yanquan Zhou, and Daoxin Chen. (2017) “Research on machine learning algorithms and feature extraction for time series.” IEEE 28th Annual International Symposium on Personal, Indoor, and Mobile Radio Communications (PIMRC): 1-5.</w:t>
      </w:r>
    </w:p>
    <w:p w14:paraId="6A5329A1" w14:textId="2DFD59DE" w:rsidR="000A43A6" w:rsidRPr="00075F53" w:rsidRDefault="000A43A6" w:rsidP="00E6085B">
      <w:pPr>
        <w:pStyle w:val="references"/>
        <w:numPr>
          <w:ilvl w:val="0"/>
          <w:numId w:val="0"/>
        </w:numPr>
        <w:spacing w:line="360" w:lineRule="auto"/>
        <w:ind w:left="360"/>
      </w:pPr>
      <w:r w:rsidRPr="00075F53">
        <w:t xml:space="preserve">[6] </w:t>
      </w:r>
      <w:r w:rsidR="00AC2B94" w:rsidRPr="00075F53">
        <w:t xml:space="preserve">  </w:t>
      </w:r>
      <w:r w:rsidRPr="00075F53">
        <w:t xml:space="preserve"> “Predicting Stock Prices Using LSTM” Murtaza Roondiwala, Harshal Patel, Shraddha Varma</w:t>
      </w:r>
    </w:p>
    <w:p w14:paraId="1370FA88" w14:textId="6B6D6626" w:rsidR="000A43A6" w:rsidRPr="00075F53" w:rsidRDefault="000A43A6" w:rsidP="00E6085B">
      <w:pPr>
        <w:pStyle w:val="references"/>
        <w:numPr>
          <w:ilvl w:val="0"/>
          <w:numId w:val="0"/>
        </w:numPr>
        <w:tabs>
          <w:tab w:val="left" w:pos="270"/>
          <w:tab w:val="left" w:pos="3330"/>
        </w:tabs>
        <w:spacing w:line="360" w:lineRule="auto"/>
        <w:ind w:left="360"/>
      </w:pPr>
      <w:r w:rsidRPr="00075F53">
        <w:t>[7]   “Stock Price Prediction Using Time Series Data”  Mashtura Mazed, BRAC University in Computer Science on August 28, 2019.</w:t>
      </w:r>
    </w:p>
    <w:p w14:paraId="36144629" w14:textId="714D03BD" w:rsidR="5700BE3C" w:rsidRPr="00075F53" w:rsidRDefault="4A8BAAA7" w:rsidP="004A4451">
      <w:pPr>
        <w:pStyle w:val="references"/>
        <w:numPr>
          <w:ilvl w:val="0"/>
          <w:numId w:val="0"/>
        </w:numPr>
        <w:spacing w:line="360" w:lineRule="auto"/>
        <w:ind w:left="360"/>
      </w:pPr>
      <w:r w:rsidRPr="00075F53">
        <w:t>[8]</w:t>
      </w:r>
      <w:hyperlink r:id="rId34" w:history="1">
        <w:r w:rsidR="004A4451" w:rsidRPr="00075F53">
          <w:rPr>
            <w:rStyle w:val="Hyperlink"/>
            <w:color w:val="auto"/>
          </w:rPr>
          <w:t>https://esource.dbs.ie/bitstream/handle/10788/3830/msc_chouksey_s_</w:t>
        </w:r>
      </w:hyperlink>
      <w:r w:rsidRPr="00075F53">
        <w:t>2019.pdf?sequence=1&amp;isAllowed=y.</w:t>
      </w:r>
    </w:p>
    <w:p w14:paraId="1E8FB17E" w14:textId="1D2E6BC5" w:rsidR="000A43A6" w:rsidRPr="00075F53" w:rsidRDefault="6FA72609" w:rsidP="00A657E1">
      <w:pPr>
        <w:pStyle w:val="references"/>
        <w:numPr>
          <w:ilvl w:val="0"/>
          <w:numId w:val="0"/>
        </w:numPr>
        <w:tabs>
          <w:tab w:val="left" w:pos="270"/>
          <w:tab w:val="left" w:pos="3330"/>
        </w:tabs>
        <w:spacing w:line="360" w:lineRule="auto"/>
        <w:ind w:left="360" w:right="41"/>
      </w:pPr>
      <w:r w:rsidRPr="00075F53">
        <w:t>[9]</w:t>
      </w:r>
      <w:r w:rsidR="000A43A6" w:rsidRPr="00075F53">
        <w:t xml:space="preserve">  Freedman, David (2005) Statistical Models: Theory and Practice, Cambridge University Press.</w:t>
      </w:r>
    </w:p>
    <w:p w14:paraId="25339F7F" w14:textId="7766C871" w:rsidR="00544C8F" w:rsidRPr="00075F53" w:rsidRDefault="45A2067F" w:rsidP="00A657E1">
      <w:pPr>
        <w:pStyle w:val="references"/>
        <w:numPr>
          <w:ilvl w:val="0"/>
          <w:numId w:val="0"/>
        </w:numPr>
        <w:tabs>
          <w:tab w:val="left" w:pos="270"/>
          <w:tab w:val="left" w:pos="3330"/>
        </w:tabs>
        <w:spacing w:line="360" w:lineRule="auto"/>
        <w:ind w:left="360" w:right="41"/>
      </w:pPr>
      <w:r w:rsidRPr="00075F53">
        <w:t>[10]</w:t>
      </w:r>
      <w:r w:rsidR="008A2FDD" w:rsidRPr="00075F53">
        <w:t xml:space="preserve"> </w:t>
      </w:r>
      <w:r w:rsidR="006D3826" w:rsidRPr="00075F53">
        <w:t xml:space="preserve"> </w:t>
      </w:r>
      <w:r w:rsidR="008A2FDD" w:rsidRPr="00075F53">
        <w:t xml:space="preserve">  C. Chatfield, ”Time-series forecasting,” New York, USA: Chapman &amp; Hall/CRC, 2005.</w:t>
      </w:r>
    </w:p>
    <w:p w14:paraId="5E868FF6" w14:textId="4E869805" w:rsidR="00627006" w:rsidRPr="00075F53" w:rsidRDefault="00544C8F" w:rsidP="00A657E1">
      <w:pPr>
        <w:pStyle w:val="references"/>
        <w:numPr>
          <w:ilvl w:val="0"/>
          <w:numId w:val="0"/>
        </w:numPr>
        <w:tabs>
          <w:tab w:val="left" w:pos="270"/>
          <w:tab w:val="left" w:pos="3330"/>
        </w:tabs>
        <w:spacing w:line="360" w:lineRule="auto"/>
        <w:ind w:left="360" w:right="41"/>
      </w:pPr>
      <w:r w:rsidRPr="00075F53">
        <w:t>[</w:t>
      </w:r>
      <w:r w:rsidR="1F18E72E" w:rsidRPr="00075F53">
        <w:t>11</w:t>
      </w:r>
      <w:r w:rsidRPr="00075F53">
        <w:t>]</w:t>
      </w:r>
      <w:r w:rsidR="00930615" w:rsidRPr="00075F53">
        <w:t xml:space="preserve"> </w:t>
      </w:r>
      <w:r w:rsidR="00AC2B94" w:rsidRPr="00075F53">
        <w:t xml:space="preserve">  </w:t>
      </w:r>
      <w:r w:rsidR="00930615" w:rsidRPr="00075F53">
        <w:t xml:space="preserve"> R. Nau, ”Introduction to ARIMA models,” Fuqua School of Business, Duke University, 2014. [Online]. Available:https://people.duke.edu/ rnau/Slides on ARIMA models–Robert Nau.pdf, Accessed on: Mar. 21, 2018.</w:t>
      </w:r>
    </w:p>
    <w:p w14:paraId="1D471EFE" w14:textId="5D492E70" w:rsidR="00627006" w:rsidRPr="00075F53" w:rsidRDefault="00B96AA5" w:rsidP="00A657E1">
      <w:pPr>
        <w:pStyle w:val="references"/>
        <w:numPr>
          <w:ilvl w:val="0"/>
          <w:numId w:val="0"/>
        </w:numPr>
        <w:tabs>
          <w:tab w:val="left" w:pos="270"/>
          <w:tab w:val="left" w:pos="3330"/>
        </w:tabs>
        <w:spacing w:line="360" w:lineRule="auto"/>
        <w:ind w:left="360" w:right="41"/>
      </w:pPr>
      <w:r w:rsidRPr="00075F53">
        <w:t>[</w:t>
      </w:r>
      <w:r w:rsidR="1F18E72E" w:rsidRPr="00075F53">
        <w:t>12</w:t>
      </w:r>
      <w:r w:rsidRPr="00075F53">
        <w:t>]https://www.tutorialspoint.com/time_series/time_series_lstm_model.htm</w:t>
      </w:r>
    </w:p>
    <w:p w14:paraId="631CDBCE" w14:textId="33C1693D" w:rsidR="00777C0D" w:rsidRPr="00075F53" w:rsidRDefault="007241F3" w:rsidP="00A657E1">
      <w:pPr>
        <w:pStyle w:val="references"/>
        <w:numPr>
          <w:ilvl w:val="0"/>
          <w:numId w:val="0"/>
        </w:numPr>
        <w:tabs>
          <w:tab w:val="left" w:pos="270"/>
          <w:tab w:val="left" w:pos="3330"/>
        </w:tabs>
        <w:spacing w:line="360" w:lineRule="auto"/>
        <w:ind w:left="360" w:right="41"/>
      </w:pPr>
      <w:r w:rsidRPr="00075F53">
        <w:t>[</w:t>
      </w:r>
      <w:r w:rsidR="1F18E72E" w:rsidRPr="00075F53">
        <w:t>13</w:t>
      </w:r>
      <w:r w:rsidRPr="00075F53">
        <w:t>] “A CNN-LSTM-Based model to Forecast Sstock Prices”</w:t>
      </w:r>
      <w:r w:rsidR="00206322" w:rsidRPr="00075F53">
        <w:t xml:space="preserve">  Wenjie Lu, Jiazheng Li,</w:t>
      </w:r>
      <w:r w:rsidR="00AB70C8" w:rsidRPr="00075F53">
        <w:t xml:space="preserve"> Yifan Li, Aijun Sun, and Jingyang Wang.</w:t>
      </w:r>
    </w:p>
    <w:p w14:paraId="50C701D6" w14:textId="1567B7D0" w:rsidR="5207D77B" w:rsidRPr="00075F53" w:rsidRDefault="5207D77B" w:rsidP="6A4CEF31">
      <w:pPr>
        <w:pStyle w:val="references"/>
        <w:numPr>
          <w:ilvl w:val="0"/>
          <w:numId w:val="0"/>
        </w:numPr>
        <w:spacing w:line="360" w:lineRule="auto"/>
        <w:ind w:right="41" w:firstLine="360"/>
      </w:pPr>
      <w:r w:rsidRPr="00075F53">
        <w:t>[</w:t>
      </w:r>
      <w:r w:rsidR="6A4CEF31" w:rsidRPr="00075F53">
        <w:t>14</w:t>
      </w:r>
      <w:r w:rsidRPr="00075F53">
        <w:t>]  https://colah.github.io/posts/2015-08-Understanding-LSTMs/</w:t>
      </w:r>
    </w:p>
    <w:p w14:paraId="2CF2150E" w14:textId="25D3A4F8" w:rsidR="476C9ACA" w:rsidRPr="00075F53" w:rsidRDefault="3C3FE857" w:rsidP="6A4CEF31">
      <w:pPr>
        <w:pStyle w:val="references"/>
        <w:numPr>
          <w:ilvl w:val="0"/>
          <w:numId w:val="0"/>
        </w:numPr>
        <w:spacing w:line="360" w:lineRule="auto"/>
        <w:ind w:right="41" w:firstLine="360"/>
        <w:sectPr w:rsidR="476C9ACA" w:rsidRPr="00075F53" w:rsidSect="002D2A18">
          <w:type w:val="continuous"/>
          <w:pgSz w:w="12240" w:h="15840" w:code="1"/>
          <w:pgMar w:top="1080" w:right="907" w:bottom="1440" w:left="810" w:header="720" w:footer="720" w:gutter="0"/>
          <w:cols w:num="2" w:space="279"/>
          <w:docGrid w:linePitch="360"/>
        </w:sectPr>
      </w:pPr>
      <w:r w:rsidRPr="00075F53">
        <w:t>[</w:t>
      </w:r>
      <w:r w:rsidR="6A4CEF31" w:rsidRPr="00075F53">
        <w:t>15</w:t>
      </w:r>
      <w:r w:rsidRPr="00075F53">
        <w:t xml:space="preserve">] </w:t>
      </w:r>
      <w:hyperlink r:id="rId35">
        <w:r w:rsidRPr="00075F53">
          <w:rPr>
            <w:rStyle w:val="Hyperlink"/>
            <w:color w:val="auto"/>
          </w:rPr>
          <w:t>https://facebook.github.io/prophet/</w:t>
        </w:r>
      </w:hyperlink>
    </w:p>
    <w:p w14:paraId="0FD91024" w14:textId="77777777" w:rsidR="000A43A6" w:rsidRPr="00075F53" w:rsidRDefault="000A43A6" w:rsidP="00D81855">
      <w:pPr>
        <w:tabs>
          <w:tab w:val="left" w:pos="270"/>
        </w:tabs>
        <w:spacing w:line="360" w:lineRule="auto"/>
      </w:pPr>
    </w:p>
    <w:p w14:paraId="72DDE61B" w14:textId="4B8A6E1B" w:rsidR="00422B5A" w:rsidRPr="00075F53" w:rsidRDefault="00422B5A" w:rsidP="00D81855">
      <w:pPr>
        <w:spacing w:line="360" w:lineRule="auto"/>
      </w:pPr>
    </w:p>
    <w:sectPr w:rsidR="00422B5A" w:rsidRPr="00075F53" w:rsidSect="00CD1AA8">
      <w:footerReference w:type="first" r:id="rId36"/>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7290" w14:textId="77777777" w:rsidR="00CC6F67" w:rsidRDefault="00CC6F67" w:rsidP="001A3B3D">
      <w:r>
        <w:separator/>
      </w:r>
    </w:p>
  </w:endnote>
  <w:endnote w:type="continuationSeparator" w:id="0">
    <w:p w14:paraId="18A7BF80" w14:textId="77777777" w:rsidR="00CC6F67" w:rsidRDefault="00CC6F67" w:rsidP="001A3B3D">
      <w:r>
        <w:continuationSeparator/>
      </w:r>
    </w:p>
  </w:endnote>
  <w:endnote w:type="continuationNotice" w:id="1">
    <w:p w14:paraId="6535A461" w14:textId="77777777" w:rsidR="00CC6F67" w:rsidRDefault="00CC6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9C95" w14:textId="4ABF45FA" w:rsidR="000A43A6" w:rsidRPr="006F6D3D" w:rsidRDefault="000A43A6"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21B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D858" w14:textId="77777777" w:rsidR="00CC6F67" w:rsidRDefault="00CC6F67" w:rsidP="001A3B3D">
      <w:r>
        <w:separator/>
      </w:r>
    </w:p>
  </w:footnote>
  <w:footnote w:type="continuationSeparator" w:id="0">
    <w:p w14:paraId="4CB72F1A" w14:textId="77777777" w:rsidR="00CC6F67" w:rsidRDefault="00CC6F67" w:rsidP="001A3B3D">
      <w:r>
        <w:continuationSeparator/>
      </w:r>
    </w:p>
  </w:footnote>
  <w:footnote w:type="continuationNotice" w:id="1">
    <w:p w14:paraId="7821FFC6" w14:textId="77777777" w:rsidR="00CC6F67" w:rsidRDefault="00CC6F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452FE2"/>
    <w:multiLevelType w:val="hybridMultilevel"/>
    <w:tmpl w:val="D23CE20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B9186C"/>
    <w:multiLevelType w:val="hybridMultilevel"/>
    <w:tmpl w:val="FFFFFFFF"/>
    <w:lvl w:ilvl="0" w:tplc="D87A4C3E">
      <w:start w:val="1"/>
      <w:numFmt w:val="decimal"/>
      <w:lvlText w:val="[%1]"/>
      <w:lvlJc w:val="left"/>
      <w:pPr>
        <w:ind w:left="720" w:hanging="360"/>
      </w:pPr>
    </w:lvl>
    <w:lvl w:ilvl="1" w:tplc="5F28EC0A">
      <w:start w:val="1"/>
      <w:numFmt w:val="lowerLetter"/>
      <w:lvlText w:val="%2."/>
      <w:lvlJc w:val="left"/>
      <w:pPr>
        <w:ind w:left="1440" w:hanging="360"/>
      </w:pPr>
    </w:lvl>
    <w:lvl w:ilvl="2" w:tplc="D9E4A2B8">
      <w:start w:val="1"/>
      <w:numFmt w:val="lowerRoman"/>
      <w:lvlText w:val="%3."/>
      <w:lvlJc w:val="right"/>
      <w:pPr>
        <w:ind w:left="2160" w:hanging="180"/>
      </w:pPr>
    </w:lvl>
    <w:lvl w:ilvl="3" w:tplc="11E6F7FC">
      <w:start w:val="1"/>
      <w:numFmt w:val="decimal"/>
      <w:lvlText w:val="%4."/>
      <w:lvlJc w:val="left"/>
      <w:pPr>
        <w:ind w:left="2880" w:hanging="360"/>
      </w:pPr>
    </w:lvl>
    <w:lvl w:ilvl="4" w:tplc="30BE36E6">
      <w:start w:val="1"/>
      <w:numFmt w:val="lowerLetter"/>
      <w:lvlText w:val="%5."/>
      <w:lvlJc w:val="left"/>
      <w:pPr>
        <w:ind w:left="3600" w:hanging="360"/>
      </w:pPr>
    </w:lvl>
    <w:lvl w:ilvl="5" w:tplc="67F0F9EE">
      <w:start w:val="1"/>
      <w:numFmt w:val="lowerRoman"/>
      <w:lvlText w:val="%6."/>
      <w:lvlJc w:val="right"/>
      <w:pPr>
        <w:ind w:left="4320" w:hanging="180"/>
      </w:pPr>
    </w:lvl>
    <w:lvl w:ilvl="6" w:tplc="C3E6C906">
      <w:start w:val="1"/>
      <w:numFmt w:val="decimal"/>
      <w:lvlText w:val="%7."/>
      <w:lvlJc w:val="left"/>
      <w:pPr>
        <w:ind w:left="5040" w:hanging="360"/>
      </w:pPr>
    </w:lvl>
    <w:lvl w:ilvl="7" w:tplc="A51249E2">
      <w:start w:val="1"/>
      <w:numFmt w:val="lowerLetter"/>
      <w:lvlText w:val="%8."/>
      <w:lvlJc w:val="left"/>
      <w:pPr>
        <w:ind w:left="5760" w:hanging="360"/>
      </w:pPr>
    </w:lvl>
    <w:lvl w:ilvl="8" w:tplc="DE1449BC">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276F35"/>
    <w:multiLevelType w:val="hybridMultilevel"/>
    <w:tmpl w:val="0C0ECF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737CF"/>
    <w:multiLevelType w:val="hybridMultilevel"/>
    <w:tmpl w:val="FFFFFFFF"/>
    <w:lvl w:ilvl="0" w:tplc="55005744">
      <w:start w:val="1"/>
      <w:numFmt w:val="decimal"/>
      <w:lvlText w:val="[%1]"/>
      <w:lvlJc w:val="left"/>
      <w:pPr>
        <w:ind w:left="720" w:hanging="360"/>
      </w:pPr>
    </w:lvl>
    <w:lvl w:ilvl="1" w:tplc="36CCA534">
      <w:start w:val="1"/>
      <w:numFmt w:val="lowerLetter"/>
      <w:lvlText w:val="%2."/>
      <w:lvlJc w:val="left"/>
      <w:pPr>
        <w:ind w:left="1440" w:hanging="360"/>
      </w:pPr>
    </w:lvl>
    <w:lvl w:ilvl="2" w:tplc="5CF82C8E">
      <w:start w:val="1"/>
      <w:numFmt w:val="lowerRoman"/>
      <w:lvlText w:val="%3."/>
      <w:lvlJc w:val="right"/>
      <w:pPr>
        <w:ind w:left="2160" w:hanging="180"/>
      </w:pPr>
    </w:lvl>
    <w:lvl w:ilvl="3" w:tplc="B478FE5A">
      <w:start w:val="1"/>
      <w:numFmt w:val="decimal"/>
      <w:lvlText w:val="%4."/>
      <w:lvlJc w:val="left"/>
      <w:pPr>
        <w:ind w:left="2880" w:hanging="360"/>
      </w:pPr>
    </w:lvl>
    <w:lvl w:ilvl="4" w:tplc="451CAFF6">
      <w:start w:val="1"/>
      <w:numFmt w:val="lowerLetter"/>
      <w:lvlText w:val="%5."/>
      <w:lvlJc w:val="left"/>
      <w:pPr>
        <w:ind w:left="3600" w:hanging="360"/>
      </w:pPr>
    </w:lvl>
    <w:lvl w:ilvl="5" w:tplc="DEE0D716">
      <w:start w:val="1"/>
      <w:numFmt w:val="lowerRoman"/>
      <w:lvlText w:val="%6."/>
      <w:lvlJc w:val="right"/>
      <w:pPr>
        <w:ind w:left="4320" w:hanging="180"/>
      </w:pPr>
    </w:lvl>
    <w:lvl w:ilvl="6" w:tplc="F74CBAAE">
      <w:start w:val="1"/>
      <w:numFmt w:val="decimal"/>
      <w:lvlText w:val="%7."/>
      <w:lvlJc w:val="left"/>
      <w:pPr>
        <w:ind w:left="5040" w:hanging="360"/>
      </w:pPr>
    </w:lvl>
    <w:lvl w:ilvl="7" w:tplc="39781136">
      <w:start w:val="1"/>
      <w:numFmt w:val="lowerLetter"/>
      <w:lvlText w:val="%8."/>
      <w:lvlJc w:val="left"/>
      <w:pPr>
        <w:ind w:left="5760" w:hanging="360"/>
      </w:pPr>
    </w:lvl>
    <w:lvl w:ilvl="8" w:tplc="8AE4E364">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2D1591C"/>
    <w:multiLevelType w:val="hybridMultilevel"/>
    <w:tmpl w:val="80D87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8816C"/>
    <w:multiLevelType w:val="hybridMultilevel"/>
    <w:tmpl w:val="FFFFFFFF"/>
    <w:lvl w:ilvl="0" w:tplc="6076F6AC">
      <w:start w:val="1"/>
      <w:numFmt w:val="decimal"/>
      <w:lvlText w:val="[%1]"/>
      <w:lvlJc w:val="left"/>
      <w:pPr>
        <w:ind w:left="720" w:hanging="360"/>
      </w:pPr>
    </w:lvl>
    <w:lvl w:ilvl="1" w:tplc="E1D2B176">
      <w:start w:val="1"/>
      <w:numFmt w:val="lowerLetter"/>
      <w:lvlText w:val="%2."/>
      <w:lvlJc w:val="left"/>
      <w:pPr>
        <w:ind w:left="1440" w:hanging="360"/>
      </w:pPr>
    </w:lvl>
    <w:lvl w:ilvl="2" w:tplc="964E969C">
      <w:start w:val="1"/>
      <w:numFmt w:val="lowerRoman"/>
      <w:lvlText w:val="%3."/>
      <w:lvlJc w:val="right"/>
      <w:pPr>
        <w:ind w:left="2160" w:hanging="180"/>
      </w:pPr>
    </w:lvl>
    <w:lvl w:ilvl="3" w:tplc="50541A76">
      <w:start w:val="1"/>
      <w:numFmt w:val="decimal"/>
      <w:lvlText w:val="%4."/>
      <w:lvlJc w:val="left"/>
      <w:pPr>
        <w:ind w:left="2880" w:hanging="360"/>
      </w:pPr>
    </w:lvl>
    <w:lvl w:ilvl="4" w:tplc="A08E18B4">
      <w:start w:val="1"/>
      <w:numFmt w:val="lowerLetter"/>
      <w:lvlText w:val="%5."/>
      <w:lvlJc w:val="left"/>
      <w:pPr>
        <w:ind w:left="3600" w:hanging="360"/>
      </w:pPr>
    </w:lvl>
    <w:lvl w:ilvl="5" w:tplc="09AEC3BE">
      <w:start w:val="1"/>
      <w:numFmt w:val="lowerRoman"/>
      <w:lvlText w:val="%6."/>
      <w:lvlJc w:val="right"/>
      <w:pPr>
        <w:ind w:left="4320" w:hanging="180"/>
      </w:pPr>
    </w:lvl>
    <w:lvl w:ilvl="6" w:tplc="CF6A98DE">
      <w:start w:val="1"/>
      <w:numFmt w:val="decimal"/>
      <w:lvlText w:val="%7."/>
      <w:lvlJc w:val="left"/>
      <w:pPr>
        <w:ind w:left="5040" w:hanging="360"/>
      </w:pPr>
    </w:lvl>
    <w:lvl w:ilvl="7" w:tplc="2AA42C24">
      <w:start w:val="1"/>
      <w:numFmt w:val="lowerLetter"/>
      <w:lvlText w:val="%8."/>
      <w:lvlJc w:val="left"/>
      <w:pPr>
        <w:ind w:left="5760" w:hanging="360"/>
      </w:pPr>
    </w:lvl>
    <w:lvl w:ilvl="8" w:tplc="D15C5958">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D20D730"/>
    <w:multiLevelType w:val="hybridMultilevel"/>
    <w:tmpl w:val="FFFFFFFF"/>
    <w:lvl w:ilvl="0" w:tplc="20A0EF24">
      <w:start w:val="1"/>
      <w:numFmt w:val="decimal"/>
      <w:lvlText w:val="[%1]"/>
      <w:lvlJc w:val="left"/>
      <w:pPr>
        <w:ind w:left="720" w:hanging="360"/>
      </w:pPr>
    </w:lvl>
    <w:lvl w:ilvl="1" w:tplc="B91050A0">
      <w:start w:val="1"/>
      <w:numFmt w:val="lowerLetter"/>
      <w:lvlText w:val="%2."/>
      <w:lvlJc w:val="left"/>
      <w:pPr>
        <w:ind w:left="1440" w:hanging="360"/>
      </w:pPr>
    </w:lvl>
    <w:lvl w:ilvl="2" w:tplc="9C50148C">
      <w:start w:val="1"/>
      <w:numFmt w:val="lowerRoman"/>
      <w:lvlText w:val="%3."/>
      <w:lvlJc w:val="right"/>
      <w:pPr>
        <w:ind w:left="2160" w:hanging="180"/>
      </w:pPr>
    </w:lvl>
    <w:lvl w:ilvl="3" w:tplc="ACF845D2">
      <w:start w:val="1"/>
      <w:numFmt w:val="decimal"/>
      <w:lvlText w:val="%4."/>
      <w:lvlJc w:val="left"/>
      <w:pPr>
        <w:ind w:left="2880" w:hanging="360"/>
      </w:pPr>
    </w:lvl>
    <w:lvl w:ilvl="4" w:tplc="085E8212">
      <w:start w:val="1"/>
      <w:numFmt w:val="lowerLetter"/>
      <w:lvlText w:val="%5."/>
      <w:lvlJc w:val="left"/>
      <w:pPr>
        <w:ind w:left="3600" w:hanging="360"/>
      </w:pPr>
    </w:lvl>
    <w:lvl w:ilvl="5" w:tplc="9306B8A0">
      <w:start w:val="1"/>
      <w:numFmt w:val="lowerRoman"/>
      <w:lvlText w:val="%6."/>
      <w:lvlJc w:val="right"/>
      <w:pPr>
        <w:ind w:left="4320" w:hanging="180"/>
      </w:pPr>
    </w:lvl>
    <w:lvl w:ilvl="6" w:tplc="49107218">
      <w:start w:val="1"/>
      <w:numFmt w:val="decimal"/>
      <w:lvlText w:val="%7."/>
      <w:lvlJc w:val="left"/>
      <w:pPr>
        <w:ind w:left="5040" w:hanging="360"/>
      </w:pPr>
    </w:lvl>
    <w:lvl w:ilvl="7" w:tplc="A26A4C60">
      <w:start w:val="1"/>
      <w:numFmt w:val="lowerLetter"/>
      <w:lvlText w:val="%8."/>
      <w:lvlJc w:val="left"/>
      <w:pPr>
        <w:ind w:left="5760" w:hanging="360"/>
      </w:pPr>
    </w:lvl>
    <w:lvl w:ilvl="8" w:tplc="54E081DE">
      <w:start w:val="1"/>
      <w:numFmt w:val="lowerRoman"/>
      <w:lvlText w:val="%9."/>
      <w:lvlJc w:val="right"/>
      <w:pPr>
        <w:ind w:left="6480" w:hanging="180"/>
      </w:pPr>
    </w:lvl>
  </w:abstractNum>
  <w:abstractNum w:abstractNumId="28" w15:restartNumberingAfterBreak="0">
    <w:nsid w:val="726144B2"/>
    <w:multiLevelType w:val="hybridMultilevel"/>
    <w:tmpl w:val="12780D0E"/>
    <w:lvl w:ilvl="0" w:tplc="04090017">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9" w15:restartNumberingAfterBreak="0">
    <w:nsid w:val="72A44156"/>
    <w:multiLevelType w:val="hybridMultilevel"/>
    <w:tmpl w:val="A2B2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6F13A"/>
    <w:multiLevelType w:val="hybridMultilevel"/>
    <w:tmpl w:val="FFFFFFFF"/>
    <w:lvl w:ilvl="0" w:tplc="77D80EC8">
      <w:start w:val="1"/>
      <w:numFmt w:val="decimal"/>
      <w:lvlText w:val="[%1]"/>
      <w:lvlJc w:val="left"/>
      <w:pPr>
        <w:ind w:left="720" w:hanging="360"/>
      </w:pPr>
    </w:lvl>
    <w:lvl w:ilvl="1" w:tplc="6016AC80">
      <w:start w:val="1"/>
      <w:numFmt w:val="lowerLetter"/>
      <w:lvlText w:val="%2."/>
      <w:lvlJc w:val="left"/>
      <w:pPr>
        <w:ind w:left="1440" w:hanging="360"/>
      </w:pPr>
    </w:lvl>
    <w:lvl w:ilvl="2" w:tplc="2FCE376A">
      <w:start w:val="1"/>
      <w:numFmt w:val="lowerRoman"/>
      <w:lvlText w:val="%3."/>
      <w:lvlJc w:val="right"/>
      <w:pPr>
        <w:ind w:left="2160" w:hanging="180"/>
      </w:pPr>
    </w:lvl>
    <w:lvl w:ilvl="3" w:tplc="39E6B392">
      <w:start w:val="1"/>
      <w:numFmt w:val="decimal"/>
      <w:lvlText w:val="%4."/>
      <w:lvlJc w:val="left"/>
      <w:pPr>
        <w:ind w:left="2880" w:hanging="360"/>
      </w:pPr>
    </w:lvl>
    <w:lvl w:ilvl="4" w:tplc="5CA001C6">
      <w:start w:val="1"/>
      <w:numFmt w:val="lowerLetter"/>
      <w:lvlText w:val="%5."/>
      <w:lvlJc w:val="left"/>
      <w:pPr>
        <w:ind w:left="3600" w:hanging="360"/>
      </w:pPr>
    </w:lvl>
    <w:lvl w:ilvl="5" w:tplc="7430D2E0">
      <w:start w:val="1"/>
      <w:numFmt w:val="lowerRoman"/>
      <w:lvlText w:val="%6."/>
      <w:lvlJc w:val="right"/>
      <w:pPr>
        <w:ind w:left="4320" w:hanging="180"/>
      </w:pPr>
    </w:lvl>
    <w:lvl w:ilvl="6" w:tplc="5B32F7E4">
      <w:start w:val="1"/>
      <w:numFmt w:val="decimal"/>
      <w:lvlText w:val="%7."/>
      <w:lvlJc w:val="left"/>
      <w:pPr>
        <w:ind w:left="5040" w:hanging="360"/>
      </w:pPr>
    </w:lvl>
    <w:lvl w:ilvl="7" w:tplc="7700C824">
      <w:start w:val="1"/>
      <w:numFmt w:val="lowerLetter"/>
      <w:lvlText w:val="%8."/>
      <w:lvlJc w:val="left"/>
      <w:pPr>
        <w:ind w:left="5760" w:hanging="360"/>
      </w:pPr>
    </w:lvl>
    <w:lvl w:ilvl="8" w:tplc="C7B852A8">
      <w:start w:val="1"/>
      <w:numFmt w:val="lowerRoman"/>
      <w:lvlText w:val="%9."/>
      <w:lvlJc w:val="right"/>
      <w:pPr>
        <w:ind w:left="6480" w:hanging="180"/>
      </w:pPr>
    </w:lvl>
  </w:abstractNum>
  <w:num w:numId="1" w16cid:durableId="2034990836">
    <w:abstractNumId w:val="17"/>
  </w:num>
  <w:num w:numId="2" w16cid:durableId="1942640971">
    <w:abstractNumId w:val="25"/>
  </w:num>
  <w:num w:numId="3" w16cid:durableId="1013726764">
    <w:abstractNumId w:val="16"/>
  </w:num>
  <w:num w:numId="4" w16cid:durableId="519515441">
    <w:abstractNumId w:val="19"/>
  </w:num>
  <w:num w:numId="5" w16cid:durableId="1032026902">
    <w:abstractNumId w:val="19"/>
  </w:num>
  <w:num w:numId="6" w16cid:durableId="94251718">
    <w:abstractNumId w:val="19"/>
  </w:num>
  <w:num w:numId="7" w16cid:durableId="793401209">
    <w:abstractNumId w:val="19"/>
  </w:num>
  <w:num w:numId="8" w16cid:durableId="1883051190">
    <w:abstractNumId w:val="22"/>
  </w:num>
  <w:num w:numId="9" w16cid:durableId="2012562444">
    <w:abstractNumId w:val="26"/>
  </w:num>
  <w:num w:numId="10" w16cid:durableId="1170364225">
    <w:abstractNumId w:val="18"/>
  </w:num>
  <w:num w:numId="11" w16cid:durableId="1203055035">
    <w:abstractNumId w:val="14"/>
  </w:num>
  <w:num w:numId="12" w16cid:durableId="154690247">
    <w:abstractNumId w:val="12"/>
  </w:num>
  <w:num w:numId="13" w16cid:durableId="345139602">
    <w:abstractNumId w:val="0"/>
  </w:num>
  <w:num w:numId="14" w16cid:durableId="1565337249">
    <w:abstractNumId w:val="10"/>
  </w:num>
  <w:num w:numId="15" w16cid:durableId="1988122984">
    <w:abstractNumId w:val="8"/>
  </w:num>
  <w:num w:numId="16" w16cid:durableId="227806994">
    <w:abstractNumId w:val="7"/>
  </w:num>
  <w:num w:numId="17" w16cid:durableId="225915103">
    <w:abstractNumId w:val="6"/>
  </w:num>
  <w:num w:numId="18" w16cid:durableId="830026290">
    <w:abstractNumId w:val="5"/>
  </w:num>
  <w:num w:numId="19" w16cid:durableId="1689798160">
    <w:abstractNumId w:val="9"/>
  </w:num>
  <w:num w:numId="20" w16cid:durableId="478495478">
    <w:abstractNumId w:val="4"/>
  </w:num>
  <w:num w:numId="21" w16cid:durableId="2089030984">
    <w:abstractNumId w:val="3"/>
  </w:num>
  <w:num w:numId="22" w16cid:durableId="584728349">
    <w:abstractNumId w:val="2"/>
  </w:num>
  <w:num w:numId="23" w16cid:durableId="1411267441">
    <w:abstractNumId w:val="1"/>
  </w:num>
  <w:num w:numId="24" w16cid:durableId="1493565486">
    <w:abstractNumId w:val="20"/>
  </w:num>
  <w:num w:numId="25" w16cid:durableId="326248953">
    <w:abstractNumId w:val="29"/>
  </w:num>
  <w:num w:numId="26" w16cid:durableId="1957130546">
    <w:abstractNumId w:val="23"/>
  </w:num>
  <w:num w:numId="27" w16cid:durableId="1072431839">
    <w:abstractNumId w:val="11"/>
  </w:num>
  <w:num w:numId="28" w16cid:durableId="1792163506">
    <w:abstractNumId w:val="19"/>
    <w:lvlOverride w:ilvl="0">
      <w:startOverride w:val="1"/>
    </w:lvlOverride>
    <w:lvlOverride w:ilvl="1">
      <w:startOverride w:val="1"/>
    </w:lvlOverride>
  </w:num>
  <w:num w:numId="29" w16cid:durableId="747843081">
    <w:abstractNumId w:val="28"/>
  </w:num>
  <w:num w:numId="30" w16cid:durableId="205217361">
    <w:abstractNumId w:val="15"/>
  </w:num>
  <w:num w:numId="31" w16cid:durableId="720785273">
    <w:abstractNumId w:val="24"/>
  </w:num>
  <w:num w:numId="32" w16cid:durableId="290942556">
    <w:abstractNumId w:val="27"/>
  </w:num>
  <w:num w:numId="33" w16cid:durableId="1807312298">
    <w:abstractNumId w:val="21"/>
  </w:num>
  <w:num w:numId="34" w16cid:durableId="1464955911">
    <w:abstractNumId w:val="13"/>
  </w:num>
  <w:num w:numId="35" w16cid:durableId="193065199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0NDc1M7Y0MzQztDRW0lEKTi0uzszPAykwNK0FAOjUOswtAAAA"/>
  </w:docVars>
  <w:rsids>
    <w:rsidRoot w:val="009303D9"/>
    <w:rsid w:val="0000064B"/>
    <w:rsid w:val="00000C3C"/>
    <w:rsid w:val="000016CB"/>
    <w:rsid w:val="000024E8"/>
    <w:rsid w:val="00002A7D"/>
    <w:rsid w:val="000035DC"/>
    <w:rsid w:val="000046ED"/>
    <w:rsid w:val="00004CB2"/>
    <w:rsid w:val="00007D95"/>
    <w:rsid w:val="00010212"/>
    <w:rsid w:val="000112DC"/>
    <w:rsid w:val="000117DE"/>
    <w:rsid w:val="00011A0D"/>
    <w:rsid w:val="000140D4"/>
    <w:rsid w:val="00014819"/>
    <w:rsid w:val="000152F3"/>
    <w:rsid w:val="00017CD6"/>
    <w:rsid w:val="00022E1E"/>
    <w:rsid w:val="00023067"/>
    <w:rsid w:val="00023BA7"/>
    <w:rsid w:val="00024D1F"/>
    <w:rsid w:val="00024F6E"/>
    <w:rsid w:val="0002559B"/>
    <w:rsid w:val="000265B4"/>
    <w:rsid w:val="00026B44"/>
    <w:rsid w:val="000276F5"/>
    <w:rsid w:val="00031053"/>
    <w:rsid w:val="00033B86"/>
    <w:rsid w:val="00035DDE"/>
    <w:rsid w:val="00036724"/>
    <w:rsid w:val="00036B1E"/>
    <w:rsid w:val="00036D51"/>
    <w:rsid w:val="00036E41"/>
    <w:rsid w:val="0003727A"/>
    <w:rsid w:val="00037377"/>
    <w:rsid w:val="00040B38"/>
    <w:rsid w:val="00041F1C"/>
    <w:rsid w:val="000425C3"/>
    <w:rsid w:val="00043573"/>
    <w:rsid w:val="000436FB"/>
    <w:rsid w:val="00046281"/>
    <w:rsid w:val="00046B15"/>
    <w:rsid w:val="0004781E"/>
    <w:rsid w:val="0005000B"/>
    <w:rsid w:val="0005091D"/>
    <w:rsid w:val="00050D35"/>
    <w:rsid w:val="000512EB"/>
    <w:rsid w:val="0005265E"/>
    <w:rsid w:val="0005273A"/>
    <w:rsid w:val="0005442B"/>
    <w:rsid w:val="000573C5"/>
    <w:rsid w:val="0005780E"/>
    <w:rsid w:val="00062221"/>
    <w:rsid w:val="00062835"/>
    <w:rsid w:val="00062F75"/>
    <w:rsid w:val="0006378C"/>
    <w:rsid w:val="000637D3"/>
    <w:rsid w:val="00064075"/>
    <w:rsid w:val="00064AE3"/>
    <w:rsid w:val="00065656"/>
    <w:rsid w:val="00066F4A"/>
    <w:rsid w:val="00070E92"/>
    <w:rsid w:val="00072A0B"/>
    <w:rsid w:val="00072F69"/>
    <w:rsid w:val="000730E1"/>
    <w:rsid w:val="000741E6"/>
    <w:rsid w:val="00074893"/>
    <w:rsid w:val="00075F53"/>
    <w:rsid w:val="0007654E"/>
    <w:rsid w:val="00076D99"/>
    <w:rsid w:val="000803CA"/>
    <w:rsid w:val="00084626"/>
    <w:rsid w:val="000849D8"/>
    <w:rsid w:val="00085D8F"/>
    <w:rsid w:val="000864A1"/>
    <w:rsid w:val="0008666A"/>
    <w:rsid w:val="00086C8B"/>
    <w:rsid w:val="0008758A"/>
    <w:rsid w:val="000875BC"/>
    <w:rsid w:val="00087A3F"/>
    <w:rsid w:val="00091D27"/>
    <w:rsid w:val="00094072"/>
    <w:rsid w:val="000945F4"/>
    <w:rsid w:val="00097FF7"/>
    <w:rsid w:val="000A0D98"/>
    <w:rsid w:val="000A0FE8"/>
    <w:rsid w:val="000A119D"/>
    <w:rsid w:val="000A173D"/>
    <w:rsid w:val="000A43A6"/>
    <w:rsid w:val="000A45A4"/>
    <w:rsid w:val="000A4EC4"/>
    <w:rsid w:val="000A4EE8"/>
    <w:rsid w:val="000A4F8D"/>
    <w:rsid w:val="000A5128"/>
    <w:rsid w:val="000A5624"/>
    <w:rsid w:val="000A62E1"/>
    <w:rsid w:val="000A6E6C"/>
    <w:rsid w:val="000B0016"/>
    <w:rsid w:val="000B01B8"/>
    <w:rsid w:val="000B16AC"/>
    <w:rsid w:val="000B2F6A"/>
    <w:rsid w:val="000B3AEB"/>
    <w:rsid w:val="000B3BCE"/>
    <w:rsid w:val="000B3C7B"/>
    <w:rsid w:val="000B4CDA"/>
    <w:rsid w:val="000B4D36"/>
    <w:rsid w:val="000B668B"/>
    <w:rsid w:val="000C1D07"/>
    <w:rsid w:val="000C1E68"/>
    <w:rsid w:val="000C356F"/>
    <w:rsid w:val="000C3F3F"/>
    <w:rsid w:val="000C47D9"/>
    <w:rsid w:val="000C4BB2"/>
    <w:rsid w:val="000C4C8E"/>
    <w:rsid w:val="000C4D64"/>
    <w:rsid w:val="000C5A22"/>
    <w:rsid w:val="000C6869"/>
    <w:rsid w:val="000C70D6"/>
    <w:rsid w:val="000D16C5"/>
    <w:rsid w:val="000D1ADF"/>
    <w:rsid w:val="000D1C93"/>
    <w:rsid w:val="000D2537"/>
    <w:rsid w:val="000D4E4C"/>
    <w:rsid w:val="000D5D76"/>
    <w:rsid w:val="000D6850"/>
    <w:rsid w:val="000D734E"/>
    <w:rsid w:val="000D776C"/>
    <w:rsid w:val="000E423A"/>
    <w:rsid w:val="000E4BA2"/>
    <w:rsid w:val="000E5D8A"/>
    <w:rsid w:val="000E6096"/>
    <w:rsid w:val="000E6180"/>
    <w:rsid w:val="000E6EA9"/>
    <w:rsid w:val="000E719D"/>
    <w:rsid w:val="000F0A00"/>
    <w:rsid w:val="000F18B9"/>
    <w:rsid w:val="000F1D06"/>
    <w:rsid w:val="000F29C6"/>
    <w:rsid w:val="000F2D4A"/>
    <w:rsid w:val="000F426F"/>
    <w:rsid w:val="000F4B32"/>
    <w:rsid w:val="000F675F"/>
    <w:rsid w:val="000F6774"/>
    <w:rsid w:val="000F792A"/>
    <w:rsid w:val="0010115B"/>
    <w:rsid w:val="00101BAB"/>
    <w:rsid w:val="00101F1D"/>
    <w:rsid w:val="00102229"/>
    <w:rsid w:val="001025A7"/>
    <w:rsid w:val="00103015"/>
    <w:rsid w:val="00103A64"/>
    <w:rsid w:val="00103B01"/>
    <w:rsid w:val="00103B63"/>
    <w:rsid w:val="00106329"/>
    <w:rsid w:val="001070F8"/>
    <w:rsid w:val="00110BEA"/>
    <w:rsid w:val="001127C5"/>
    <w:rsid w:val="00114241"/>
    <w:rsid w:val="00114810"/>
    <w:rsid w:val="00115AA5"/>
    <w:rsid w:val="00117466"/>
    <w:rsid w:val="00120FB8"/>
    <w:rsid w:val="001212E8"/>
    <w:rsid w:val="00121FE2"/>
    <w:rsid w:val="001229F9"/>
    <w:rsid w:val="00123450"/>
    <w:rsid w:val="00123517"/>
    <w:rsid w:val="00127A90"/>
    <w:rsid w:val="00130EF1"/>
    <w:rsid w:val="001317D7"/>
    <w:rsid w:val="00131A54"/>
    <w:rsid w:val="00132F4E"/>
    <w:rsid w:val="00132FC3"/>
    <w:rsid w:val="00133E05"/>
    <w:rsid w:val="001340D1"/>
    <w:rsid w:val="00134179"/>
    <w:rsid w:val="00134EF9"/>
    <w:rsid w:val="00134FBB"/>
    <w:rsid w:val="00135467"/>
    <w:rsid w:val="00135866"/>
    <w:rsid w:val="00135E09"/>
    <w:rsid w:val="00136A4C"/>
    <w:rsid w:val="00136E10"/>
    <w:rsid w:val="001374B8"/>
    <w:rsid w:val="00137E7E"/>
    <w:rsid w:val="0014095F"/>
    <w:rsid w:val="00140B73"/>
    <w:rsid w:val="0014147B"/>
    <w:rsid w:val="001417E1"/>
    <w:rsid w:val="001419C7"/>
    <w:rsid w:val="0014238E"/>
    <w:rsid w:val="001424A8"/>
    <w:rsid w:val="0014316A"/>
    <w:rsid w:val="001433C3"/>
    <w:rsid w:val="00145B6F"/>
    <w:rsid w:val="0014612B"/>
    <w:rsid w:val="0014657A"/>
    <w:rsid w:val="0014701B"/>
    <w:rsid w:val="0014732C"/>
    <w:rsid w:val="0015079E"/>
    <w:rsid w:val="00151D3A"/>
    <w:rsid w:val="00151E73"/>
    <w:rsid w:val="0015267D"/>
    <w:rsid w:val="00153CF2"/>
    <w:rsid w:val="0015439E"/>
    <w:rsid w:val="00154D14"/>
    <w:rsid w:val="001550DF"/>
    <w:rsid w:val="001551D2"/>
    <w:rsid w:val="0015560D"/>
    <w:rsid w:val="001556C1"/>
    <w:rsid w:val="00155ACD"/>
    <w:rsid w:val="0016007D"/>
    <w:rsid w:val="001605A9"/>
    <w:rsid w:val="00162D20"/>
    <w:rsid w:val="0016304B"/>
    <w:rsid w:val="00171354"/>
    <w:rsid w:val="00172B13"/>
    <w:rsid w:val="00174ACF"/>
    <w:rsid w:val="00174FDA"/>
    <w:rsid w:val="00175222"/>
    <w:rsid w:val="00175310"/>
    <w:rsid w:val="00175DC2"/>
    <w:rsid w:val="00175E7A"/>
    <w:rsid w:val="00175E7C"/>
    <w:rsid w:val="001763CE"/>
    <w:rsid w:val="00180A99"/>
    <w:rsid w:val="00180E02"/>
    <w:rsid w:val="001811ED"/>
    <w:rsid w:val="0018138E"/>
    <w:rsid w:val="00181CB0"/>
    <w:rsid w:val="0018295F"/>
    <w:rsid w:val="001830D7"/>
    <w:rsid w:val="001847A0"/>
    <w:rsid w:val="00185AE3"/>
    <w:rsid w:val="00186A83"/>
    <w:rsid w:val="001911BF"/>
    <w:rsid w:val="00191605"/>
    <w:rsid w:val="001924F1"/>
    <w:rsid w:val="00192990"/>
    <w:rsid w:val="00193248"/>
    <w:rsid w:val="001951E2"/>
    <w:rsid w:val="00195404"/>
    <w:rsid w:val="00195E5E"/>
    <w:rsid w:val="001969A6"/>
    <w:rsid w:val="00196F23"/>
    <w:rsid w:val="00197101"/>
    <w:rsid w:val="001A0724"/>
    <w:rsid w:val="001A21B4"/>
    <w:rsid w:val="001A2420"/>
    <w:rsid w:val="001A2515"/>
    <w:rsid w:val="001A2889"/>
    <w:rsid w:val="001A2A70"/>
    <w:rsid w:val="001A2EFD"/>
    <w:rsid w:val="001A363F"/>
    <w:rsid w:val="001A3A1C"/>
    <w:rsid w:val="001A3B3D"/>
    <w:rsid w:val="001A42EA"/>
    <w:rsid w:val="001A4300"/>
    <w:rsid w:val="001A46F1"/>
    <w:rsid w:val="001A4EA9"/>
    <w:rsid w:val="001A7E88"/>
    <w:rsid w:val="001B034F"/>
    <w:rsid w:val="001B0781"/>
    <w:rsid w:val="001B0892"/>
    <w:rsid w:val="001B0AF0"/>
    <w:rsid w:val="001B2C52"/>
    <w:rsid w:val="001B2CA7"/>
    <w:rsid w:val="001B3039"/>
    <w:rsid w:val="001B57E7"/>
    <w:rsid w:val="001B6274"/>
    <w:rsid w:val="001B67DC"/>
    <w:rsid w:val="001B7E1A"/>
    <w:rsid w:val="001C0485"/>
    <w:rsid w:val="001C0DF8"/>
    <w:rsid w:val="001C4630"/>
    <w:rsid w:val="001C53F9"/>
    <w:rsid w:val="001C6111"/>
    <w:rsid w:val="001D02E0"/>
    <w:rsid w:val="001D0F7C"/>
    <w:rsid w:val="001D2AFE"/>
    <w:rsid w:val="001D2BF7"/>
    <w:rsid w:val="001D4BB5"/>
    <w:rsid w:val="001D4CB2"/>
    <w:rsid w:val="001D57A8"/>
    <w:rsid w:val="001D6E5D"/>
    <w:rsid w:val="001D7A4F"/>
    <w:rsid w:val="001D7BCF"/>
    <w:rsid w:val="001E035F"/>
    <w:rsid w:val="001E172A"/>
    <w:rsid w:val="001E1ADB"/>
    <w:rsid w:val="001E1CA8"/>
    <w:rsid w:val="001E4E05"/>
    <w:rsid w:val="001E5215"/>
    <w:rsid w:val="001E5660"/>
    <w:rsid w:val="001E5A4B"/>
    <w:rsid w:val="001E79E1"/>
    <w:rsid w:val="001F02E5"/>
    <w:rsid w:val="001F1032"/>
    <w:rsid w:val="001F1A30"/>
    <w:rsid w:val="001F1A77"/>
    <w:rsid w:val="001F2EF4"/>
    <w:rsid w:val="001F3706"/>
    <w:rsid w:val="001F37F8"/>
    <w:rsid w:val="001F3E6E"/>
    <w:rsid w:val="001F4E6B"/>
    <w:rsid w:val="001F6068"/>
    <w:rsid w:val="001F6138"/>
    <w:rsid w:val="001F653F"/>
    <w:rsid w:val="001F6A7F"/>
    <w:rsid w:val="001F6BCD"/>
    <w:rsid w:val="001F6F2E"/>
    <w:rsid w:val="001F78C9"/>
    <w:rsid w:val="00201423"/>
    <w:rsid w:val="00202677"/>
    <w:rsid w:val="002028E6"/>
    <w:rsid w:val="00202D3A"/>
    <w:rsid w:val="002039D6"/>
    <w:rsid w:val="00203C3D"/>
    <w:rsid w:val="002046BD"/>
    <w:rsid w:val="00206322"/>
    <w:rsid w:val="00206633"/>
    <w:rsid w:val="002111B9"/>
    <w:rsid w:val="002145F4"/>
    <w:rsid w:val="002147E7"/>
    <w:rsid w:val="00215080"/>
    <w:rsid w:val="00215F9D"/>
    <w:rsid w:val="002168B3"/>
    <w:rsid w:val="00221074"/>
    <w:rsid w:val="002212C1"/>
    <w:rsid w:val="002222C5"/>
    <w:rsid w:val="00222F10"/>
    <w:rsid w:val="00223678"/>
    <w:rsid w:val="0022412A"/>
    <w:rsid w:val="00224315"/>
    <w:rsid w:val="00224F5C"/>
    <w:rsid w:val="00224FCE"/>
    <w:rsid w:val="0022506C"/>
    <w:rsid w:val="002254A9"/>
    <w:rsid w:val="00226D71"/>
    <w:rsid w:val="00230AFC"/>
    <w:rsid w:val="00231A17"/>
    <w:rsid w:val="0023223F"/>
    <w:rsid w:val="0023230F"/>
    <w:rsid w:val="00232964"/>
    <w:rsid w:val="00233A1A"/>
    <w:rsid w:val="00233AC9"/>
    <w:rsid w:val="00233D97"/>
    <w:rsid w:val="00233E10"/>
    <w:rsid w:val="002378C8"/>
    <w:rsid w:val="00240997"/>
    <w:rsid w:val="002422BB"/>
    <w:rsid w:val="00242A17"/>
    <w:rsid w:val="0024370F"/>
    <w:rsid w:val="0024376F"/>
    <w:rsid w:val="00244901"/>
    <w:rsid w:val="00245C48"/>
    <w:rsid w:val="00246727"/>
    <w:rsid w:val="0024710A"/>
    <w:rsid w:val="00250C46"/>
    <w:rsid w:val="00252D20"/>
    <w:rsid w:val="0025345C"/>
    <w:rsid w:val="002541A9"/>
    <w:rsid w:val="00254B40"/>
    <w:rsid w:val="002552AD"/>
    <w:rsid w:val="00255AC1"/>
    <w:rsid w:val="00255BB6"/>
    <w:rsid w:val="002560AE"/>
    <w:rsid w:val="0025619B"/>
    <w:rsid w:val="0025692A"/>
    <w:rsid w:val="00256B09"/>
    <w:rsid w:val="00256EE7"/>
    <w:rsid w:val="002572EA"/>
    <w:rsid w:val="00262531"/>
    <w:rsid w:val="00264497"/>
    <w:rsid w:val="0026461D"/>
    <w:rsid w:val="00265191"/>
    <w:rsid w:val="00265857"/>
    <w:rsid w:val="00265D48"/>
    <w:rsid w:val="0026643C"/>
    <w:rsid w:val="00270F34"/>
    <w:rsid w:val="00271550"/>
    <w:rsid w:val="002720C5"/>
    <w:rsid w:val="00272637"/>
    <w:rsid w:val="0027408F"/>
    <w:rsid w:val="0027508F"/>
    <w:rsid w:val="00275477"/>
    <w:rsid w:val="002764A7"/>
    <w:rsid w:val="00276DEE"/>
    <w:rsid w:val="00280838"/>
    <w:rsid w:val="002809BB"/>
    <w:rsid w:val="00280B96"/>
    <w:rsid w:val="00281CAD"/>
    <w:rsid w:val="00282595"/>
    <w:rsid w:val="002830FA"/>
    <w:rsid w:val="0028385A"/>
    <w:rsid w:val="0028446A"/>
    <w:rsid w:val="002850E3"/>
    <w:rsid w:val="002866B0"/>
    <w:rsid w:val="00286DA4"/>
    <w:rsid w:val="002917B6"/>
    <w:rsid w:val="002925CB"/>
    <w:rsid w:val="002926A1"/>
    <w:rsid w:val="0029385E"/>
    <w:rsid w:val="00293A12"/>
    <w:rsid w:val="002943AD"/>
    <w:rsid w:val="0029440A"/>
    <w:rsid w:val="00296A9A"/>
    <w:rsid w:val="002978B0"/>
    <w:rsid w:val="002A0965"/>
    <w:rsid w:val="002A0CB1"/>
    <w:rsid w:val="002A0E4A"/>
    <w:rsid w:val="002A1083"/>
    <w:rsid w:val="002A1167"/>
    <w:rsid w:val="002A1265"/>
    <w:rsid w:val="002A2FC8"/>
    <w:rsid w:val="002A4596"/>
    <w:rsid w:val="002A75E4"/>
    <w:rsid w:val="002B07EC"/>
    <w:rsid w:val="002B14BC"/>
    <w:rsid w:val="002B2EC4"/>
    <w:rsid w:val="002B31EC"/>
    <w:rsid w:val="002B3F00"/>
    <w:rsid w:val="002B5863"/>
    <w:rsid w:val="002B59FE"/>
    <w:rsid w:val="002B60EF"/>
    <w:rsid w:val="002C00EC"/>
    <w:rsid w:val="002C0596"/>
    <w:rsid w:val="002C0A20"/>
    <w:rsid w:val="002C1162"/>
    <w:rsid w:val="002C1A41"/>
    <w:rsid w:val="002C2A3A"/>
    <w:rsid w:val="002C6797"/>
    <w:rsid w:val="002C6834"/>
    <w:rsid w:val="002C6CA4"/>
    <w:rsid w:val="002C6E3D"/>
    <w:rsid w:val="002C788C"/>
    <w:rsid w:val="002C7BF6"/>
    <w:rsid w:val="002D05C2"/>
    <w:rsid w:val="002D28E7"/>
    <w:rsid w:val="002D2A18"/>
    <w:rsid w:val="002D3303"/>
    <w:rsid w:val="002D3C00"/>
    <w:rsid w:val="002D41FF"/>
    <w:rsid w:val="002D5013"/>
    <w:rsid w:val="002D638F"/>
    <w:rsid w:val="002D66C5"/>
    <w:rsid w:val="002D6CCF"/>
    <w:rsid w:val="002D79DC"/>
    <w:rsid w:val="002E030E"/>
    <w:rsid w:val="002E322F"/>
    <w:rsid w:val="002E458F"/>
    <w:rsid w:val="002E4FB2"/>
    <w:rsid w:val="002E5524"/>
    <w:rsid w:val="002E6A51"/>
    <w:rsid w:val="002F2224"/>
    <w:rsid w:val="002F2666"/>
    <w:rsid w:val="002F2DE4"/>
    <w:rsid w:val="002F3CD7"/>
    <w:rsid w:val="002F58EE"/>
    <w:rsid w:val="002F5B9F"/>
    <w:rsid w:val="002F5F0F"/>
    <w:rsid w:val="002F6B0E"/>
    <w:rsid w:val="002F6FED"/>
    <w:rsid w:val="002F786E"/>
    <w:rsid w:val="002F7A47"/>
    <w:rsid w:val="002F7D72"/>
    <w:rsid w:val="00300D5D"/>
    <w:rsid w:val="00301F4F"/>
    <w:rsid w:val="003022AF"/>
    <w:rsid w:val="003036B0"/>
    <w:rsid w:val="00307335"/>
    <w:rsid w:val="003100F7"/>
    <w:rsid w:val="0031091D"/>
    <w:rsid w:val="0031247C"/>
    <w:rsid w:val="00312F31"/>
    <w:rsid w:val="0031330B"/>
    <w:rsid w:val="003137F2"/>
    <w:rsid w:val="0031407F"/>
    <w:rsid w:val="00314757"/>
    <w:rsid w:val="00315B97"/>
    <w:rsid w:val="00315EAF"/>
    <w:rsid w:val="0031671F"/>
    <w:rsid w:val="00316B78"/>
    <w:rsid w:val="00316BDD"/>
    <w:rsid w:val="0032006E"/>
    <w:rsid w:val="00320854"/>
    <w:rsid w:val="00320DBB"/>
    <w:rsid w:val="00320FCA"/>
    <w:rsid w:val="00321167"/>
    <w:rsid w:val="00321330"/>
    <w:rsid w:val="00322109"/>
    <w:rsid w:val="00322513"/>
    <w:rsid w:val="003245B2"/>
    <w:rsid w:val="003258DD"/>
    <w:rsid w:val="00326A2C"/>
    <w:rsid w:val="00327576"/>
    <w:rsid w:val="00327804"/>
    <w:rsid w:val="00327967"/>
    <w:rsid w:val="00330E7B"/>
    <w:rsid w:val="003333D4"/>
    <w:rsid w:val="003334B0"/>
    <w:rsid w:val="00335F15"/>
    <w:rsid w:val="0033673A"/>
    <w:rsid w:val="00337B3D"/>
    <w:rsid w:val="003400FC"/>
    <w:rsid w:val="003402C7"/>
    <w:rsid w:val="00340819"/>
    <w:rsid w:val="003408E3"/>
    <w:rsid w:val="003419FF"/>
    <w:rsid w:val="003431BD"/>
    <w:rsid w:val="003433E2"/>
    <w:rsid w:val="00345402"/>
    <w:rsid w:val="0034591D"/>
    <w:rsid w:val="0034702B"/>
    <w:rsid w:val="00350534"/>
    <w:rsid w:val="00350D12"/>
    <w:rsid w:val="00350FD3"/>
    <w:rsid w:val="003513CD"/>
    <w:rsid w:val="00351634"/>
    <w:rsid w:val="003523EF"/>
    <w:rsid w:val="0035274D"/>
    <w:rsid w:val="00352CD9"/>
    <w:rsid w:val="00353A48"/>
    <w:rsid w:val="00354FCF"/>
    <w:rsid w:val="003563FD"/>
    <w:rsid w:val="00356B3A"/>
    <w:rsid w:val="003574AD"/>
    <w:rsid w:val="00360497"/>
    <w:rsid w:val="00361A9A"/>
    <w:rsid w:val="00362DA5"/>
    <w:rsid w:val="0036328D"/>
    <w:rsid w:val="00363460"/>
    <w:rsid w:val="00363859"/>
    <w:rsid w:val="00364977"/>
    <w:rsid w:val="00364D8F"/>
    <w:rsid w:val="00365F9E"/>
    <w:rsid w:val="00366EA8"/>
    <w:rsid w:val="003670C3"/>
    <w:rsid w:val="003674F0"/>
    <w:rsid w:val="003712D1"/>
    <w:rsid w:val="0037164D"/>
    <w:rsid w:val="00372BB5"/>
    <w:rsid w:val="00372CBD"/>
    <w:rsid w:val="0037562E"/>
    <w:rsid w:val="003757FB"/>
    <w:rsid w:val="00375AB1"/>
    <w:rsid w:val="00375D1E"/>
    <w:rsid w:val="00376E3E"/>
    <w:rsid w:val="0037775D"/>
    <w:rsid w:val="003806E6"/>
    <w:rsid w:val="00380F73"/>
    <w:rsid w:val="00381DA6"/>
    <w:rsid w:val="00382788"/>
    <w:rsid w:val="00382C21"/>
    <w:rsid w:val="0038317B"/>
    <w:rsid w:val="00383D43"/>
    <w:rsid w:val="00385264"/>
    <w:rsid w:val="003872AD"/>
    <w:rsid w:val="00391466"/>
    <w:rsid w:val="00396456"/>
    <w:rsid w:val="003A0720"/>
    <w:rsid w:val="003A0B54"/>
    <w:rsid w:val="003A19E2"/>
    <w:rsid w:val="003A33DA"/>
    <w:rsid w:val="003A3B3B"/>
    <w:rsid w:val="003A3B6E"/>
    <w:rsid w:val="003A44F8"/>
    <w:rsid w:val="003A4804"/>
    <w:rsid w:val="003A687D"/>
    <w:rsid w:val="003A6916"/>
    <w:rsid w:val="003A6B1D"/>
    <w:rsid w:val="003A6BAA"/>
    <w:rsid w:val="003B00E4"/>
    <w:rsid w:val="003B19A5"/>
    <w:rsid w:val="003B2C15"/>
    <w:rsid w:val="003B4819"/>
    <w:rsid w:val="003B65E3"/>
    <w:rsid w:val="003C1071"/>
    <w:rsid w:val="003C248B"/>
    <w:rsid w:val="003C2511"/>
    <w:rsid w:val="003C35BA"/>
    <w:rsid w:val="003C3C47"/>
    <w:rsid w:val="003C42B0"/>
    <w:rsid w:val="003C4EC2"/>
    <w:rsid w:val="003C5118"/>
    <w:rsid w:val="003C67C4"/>
    <w:rsid w:val="003C6912"/>
    <w:rsid w:val="003C6F02"/>
    <w:rsid w:val="003C7F1C"/>
    <w:rsid w:val="003D0BB3"/>
    <w:rsid w:val="003D201E"/>
    <w:rsid w:val="003D5849"/>
    <w:rsid w:val="003D587B"/>
    <w:rsid w:val="003D7412"/>
    <w:rsid w:val="003E061B"/>
    <w:rsid w:val="003E166C"/>
    <w:rsid w:val="003E2424"/>
    <w:rsid w:val="003E57A4"/>
    <w:rsid w:val="003E5A07"/>
    <w:rsid w:val="003F152C"/>
    <w:rsid w:val="003F1BA5"/>
    <w:rsid w:val="003F2242"/>
    <w:rsid w:val="003F243D"/>
    <w:rsid w:val="003F399C"/>
    <w:rsid w:val="003F3D15"/>
    <w:rsid w:val="003F4546"/>
    <w:rsid w:val="003F4E90"/>
    <w:rsid w:val="003F4EA7"/>
    <w:rsid w:val="003F64DC"/>
    <w:rsid w:val="003F6C28"/>
    <w:rsid w:val="00401897"/>
    <w:rsid w:val="004029DD"/>
    <w:rsid w:val="004042A0"/>
    <w:rsid w:val="00404706"/>
    <w:rsid w:val="00404CDA"/>
    <w:rsid w:val="00404D0B"/>
    <w:rsid w:val="00405BBC"/>
    <w:rsid w:val="00405E10"/>
    <w:rsid w:val="00406219"/>
    <w:rsid w:val="004066D9"/>
    <w:rsid w:val="00406B70"/>
    <w:rsid w:val="00407ABB"/>
    <w:rsid w:val="0041049C"/>
    <w:rsid w:val="00411B89"/>
    <w:rsid w:val="004144F8"/>
    <w:rsid w:val="00415B9D"/>
    <w:rsid w:val="00416831"/>
    <w:rsid w:val="00416839"/>
    <w:rsid w:val="00421111"/>
    <w:rsid w:val="00421EC6"/>
    <w:rsid w:val="0042209B"/>
    <w:rsid w:val="00422240"/>
    <w:rsid w:val="00422B5A"/>
    <w:rsid w:val="00423732"/>
    <w:rsid w:val="004249D4"/>
    <w:rsid w:val="004255EB"/>
    <w:rsid w:val="004269E0"/>
    <w:rsid w:val="004325FB"/>
    <w:rsid w:val="00432D14"/>
    <w:rsid w:val="00435722"/>
    <w:rsid w:val="00435A51"/>
    <w:rsid w:val="00435BEF"/>
    <w:rsid w:val="004365C8"/>
    <w:rsid w:val="00436905"/>
    <w:rsid w:val="00436A03"/>
    <w:rsid w:val="00437413"/>
    <w:rsid w:val="00440302"/>
    <w:rsid w:val="00440F4D"/>
    <w:rsid w:val="00441CA6"/>
    <w:rsid w:val="004432BA"/>
    <w:rsid w:val="0044407E"/>
    <w:rsid w:val="00444333"/>
    <w:rsid w:val="00444C5C"/>
    <w:rsid w:val="00445A0B"/>
    <w:rsid w:val="0044695B"/>
    <w:rsid w:val="00450585"/>
    <w:rsid w:val="00450646"/>
    <w:rsid w:val="004517D2"/>
    <w:rsid w:val="00452387"/>
    <w:rsid w:val="00453465"/>
    <w:rsid w:val="00453949"/>
    <w:rsid w:val="00454249"/>
    <w:rsid w:val="00454B46"/>
    <w:rsid w:val="00455609"/>
    <w:rsid w:val="00455AB6"/>
    <w:rsid w:val="00456151"/>
    <w:rsid w:val="00456C07"/>
    <w:rsid w:val="00460F5C"/>
    <w:rsid w:val="00461708"/>
    <w:rsid w:val="00462764"/>
    <w:rsid w:val="00463072"/>
    <w:rsid w:val="00463162"/>
    <w:rsid w:val="00464441"/>
    <w:rsid w:val="00464CBE"/>
    <w:rsid w:val="00465A77"/>
    <w:rsid w:val="00466E07"/>
    <w:rsid w:val="00470079"/>
    <w:rsid w:val="00471B68"/>
    <w:rsid w:val="0047202C"/>
    <w:rsid w:val="00472551"/>
    <w:rsid w:val="00473926"/>
    <w:rsid w:val="00473B7E"/>
    <w:rsid w:val="004744BF"/>
    <w:rsid w:val="00475C51"/>
    <w:rsid w:val="00476378"/>
    <w:rsid w:val="00476645"/>
    <w:rsid w:val="0048060E"/>
    <w:rsid w:val="0048111E"/>
    <w:rsid w:val="00481709"/>
    <w:rsid w:val="004820B2"/>
    <w:rsid w:val="004830DC"/>
    <w:rsid w:val="0048377F"/>
    <w:rsid w:val="004856B3"/>
    <w:rsid w:val="004858D9"/>
    <w:rsid w:val="00485DAC"/>
    <w:rsid w:val="00486659"/>
    <w:rsid w:val="00487822"/>
    <w:rsid w:val="004921FC"/>
    <w:rsid w:val="0049377A"/>
    <w:rsid w:val="00494166"/>
    <w:rsid w:val="0049467B"/>
    <w:rsid w:val="00494802"/>
    <w:rsid w:val="00494B28"/>
    <w:rsid w:val="004979E6"/>
    <w:rsid w:val="00497EBF"/>
    <w:rsid w:val="004A04D8"/>
    <w:rsid w:val="004A22A0"/>
    <w:rsid w:val="004A25C7"/>
    <w:rsid w:val="004A2CB1"/>
    <w:rsid w:val="004A344B"/>
    <w:rsid w:val="004A35F5"/>
    <w:rsid w:val="004A3D37"/>
    <w:rsid w:val="004A4451"/>
    <w:rsid w:val="004A4D18"/>
    <w:rsid w:val="004A613D"/>
    <w:rsid w:val="004A6726"/>
    <w:rsid w:val="004A6D3C"/>
    <w:rsid w:val="004A6FAC"/>
    <w:rsid w:val="004A7C1C"/>
    <w:rsid w:val="004B2386"/>
    <w:rsid w:val="004B3F9B"/>
    <w:rsid w:val="004B5AF8"/>
    <w:rsid w:val="004B69D3"/>
    <w:rsid w:val="004B7066"/>
    <w:rsid w:val="004C109F"/>
    <w:rsid w:val="004C1CDC"/>
    <w:rsid w:val="004C2229"/>
    <w:rsid w:val="004C24CA"/>
    <w:rsid w:val="004C2983"/>
    <w:rsid w:val="004C2CA8"/>
    <w:rsid w:val="004C2F8C"/>
    <w:rsid w:val="004C331C"/>
    <w:rsid w:val="004C43AF"/>
    <w:rsid w:val="004C4930"/>
    <w:rsid w:val="004C540D"/>
    <w:rsid w:val="004C5C3E"/>
    <w:rsid w:val="004C5C7E"/>
    <w:rsid w:val="004D04DB"/>
    <w:rsid w:val="004D1F77"/>
    <w:rsid w:val="004D236B"/>
    <w:rsid w:val="004D2517"/>
    <w:rsid w:val="004D2548"/>
    <w:rsid w:val="004D2AE4"/>
    <w:rsid w:val="004D37D2"/>
    <w:rsid w:val="004D3CA9"/>
    <w:rsid w:val="004D3D05"/>
    <w:rsid w:val="004D50C3"/>
    <w:rsid w:val="004D6DFB"/>
    <w:rsid w:val="004D7167"/>
    <w:rsid w:val="004D72B5"/>
    <w:rsid w:val="004D7B91"/>
    <w:rsid w:val="004D7DAB"/>
    <w:rsid w:val="004D7FCB"/>
    <w:rsid w:val="004E01EA"/>
    <w:rsid w:val="004E0780"/>
    <w:rsid w:val="004E0903"/>
    <w:rsid w:val="004E1DF1"/>
    <w:rsid w:val="004E245D"/>
    <w:rsid w:val="004E5B9F"/>
    <w:rsid w:val="004E5C70"/>
    <w:rsid w:val="004E64CD"/>
    <w:rsid w:val="004E650C"/>
    <w:rsid w:val="004E673C"/>
    <w:rsid w:val="004E67E9"/>
    <w:rsid w:val="004E6804"/>
    <w:rsid w:val="004E6A15"/>
    <w:rsid w:val="004E7C2C"/>
    <w:rsid w:val="004F0954"/>
    <w:rsid w:val="004F18CE"/>
    <w:rsid w:val="004F2458"/>
    <w:rsid w:val="004F2889"/>
    <w:rsid w:val="004F2F53"/>
    <w:rsid w:val="004F4E42"/>
    <w:rsid w:val="004F6295"/>
    <w:rsid w:val="0050004D"/>
    <w:rsid w:val="005010EA"/>
    <w:rsid w:val="005017AF"/>
    <w:rsid w:val="0050193A"/>
    <w:rsid w:val="00502ACB"/>
    <w:rsid w:val="00502F88"/>
    <w:rsid w:val="0050312A"/>
    <w:rsid w:val="005032F0"/>
    <w:rsid w:val="005049A6"/>
    <w:rsid w:val="00504DB5"/>
    <w:rsid w:val="00504E76"/>
    <w:rsid w:val="00505B16"/>
    <w:rsid w:val="00505B5F"/>
    <w:rsid w:val="005063E4"/>
    <w:rsid w:val="00507CFB"/>
    <w:rsid w:val="0051026A"/>
    <w:rsid w:val="00510614"/>
    <w:rsid w:val="00510BA5"/>
    <w:rsid w:val="00511162"/>
    <w:rsid w:val="00512271"/>
    <w:rsid w:val="00512C72"/>
    <w:rsid w:val="0051318A"/>
    <w:rsid w:val="005166A6"/>
    <w:rsid w:val="00516CBB"/>
    <w:rsid w:val="00516EE7"/>
    <w:rsid w:val="00517F89"/>
    <w:rsid w:val="00520772"/>
    <w:rsid w:val="005222C7"/>
    <w:rsid w:val="005232A3"/>
    <w:rsid w:val="00524863"/>
    <w:rsid w:val="005248F5"/>
    <w:rsid w:val="005251AB"/>
    <w:rsid w:val="005254FF"/>
    <w:rsid w:val="005258D2"/>
    <w:rsid w:val="00526CC2"/>
    <w:rsid w:val="005270DC"/>
    <w:rsid w:val="005271E4"/>
    <w:rsid w:val="00531829"/>
    <w:rsid w:val="00533F29"/>
    <w:rsid w:val="0054046A"/>
    <w:rsid w:val="005407B3"/>
    <w:rsid w:val="00542267"/>
    <w:rsid w:val="0054285F"/>
    <w:rsid w:val="005438A8"/>
    <w:rsid w:val="00544C8F"/>
    <w:rsid w:val="005455AB"/>
    <w:rsid w:val="00547C8F"/>
    <w:rsid w:val="00547E73"/>
    <w:rsid w:val="00551B7F"/>
    <w:rsid w:val="00552BC6"/>
    <w:rsid w:val="00554A32"/>
    <w:rsid w:val="00556F62"/>
    <w:rsid w:val="00557A0D"/>
    <w:rsid w:val="00560604"/>
    <w:rsid w:val="00560798"/>
    <w:rsid w:val="00560C51"/>
    <w:rsid w:val="005610C8"/>
    <w:rsid w:val="0056282C"/>
    <w:rsid w:val="00563514"/>
    <w:rsid w:val="00564768"/>
    <w:rsid w:val="00564933"/>
    <w:rsid w:val="00565A65"/>
    <w:rsid w:val="0056610F"/>
    <w:rsid w:val="0056634F"/>
    <w:rsid w:val="00566A86"/>
    <w:rsid w:val="005673A0"/>
    <w:rsid w:val="0057172C"/>
    <w:rsid w:val="00572253"/>
    <w:rsid w:val="00573100"/>
    <w:rsid w:val="00573AB3"/>
    <w:rsid w:val="00573D32"/>
    <w:rsid w:val="00574D0C"/>
    <w:rsid w:val="00574E62"/>
    <w:rsid w:val="00575BCA"/>
    <w:rsid w:val="005806CC"/>
    <w:rsid w:val="005824E4"/>
    <w:rsid w:val="00582532"/>
    <w:rsid w:val="00582D9A"/>
    <w:rsid w:val="00584078"/>
    <w:rsid w:val="005848DE"/>
    <w:rsid w:val="005855BA"/>
    <w:rsid w:val="0058647F"/>
    <w:rsid w:val="00590F6C"/>
    <w:rsid w:val="005923F7"/>
    <w:rsid w:val="00592B4C"/>
    <w:rsid w:val="0059462D"/>
    <w:rsid w:val="00595093"/>
    <w:rsid w:val="0059572A"/>
    <w:rsid w:val="00597F67"/>
    <w:rsid w:val="005A018A"/>
    <w:rsid w:val="005A0257"/>
    <w:rsid w:val="005A04F4"/>
    <w:rsid w:val="005A131D"/>
    <w:rsid w:val="005A1EFF"/>
    <w:rsid w:val="005A2191"/>
    <w:rsid w:val="005A40EF"/>
    <w:rsid w:val="005A6117"/>
    <w:rsid w:val="005A64AD"/>
    <w:rsid w:val="005A69E0"/>
    <w:rsid w:val="005A7CC2"/>
    <w:rsid w:val="005B0344"/>
    <w:rsid w:val="005B1265"/>
    <w:rsid w:val="005B20E3"/>
    <w:rsid w:val="005B23C8"/>
    <w:rsid w:val="005B2DF1"/>
    <w:rsid w:val="005B36E3"/>
    <w:rsid w:val="005B3AD7"/>
    <w:rsid w:val="005B3D76"/>
    <w:rsid w:val="005B520E"/>
    <w:rsid w:val="005C0FAB"/>
    <w:rsid w:val="005C149D"/>
    <w:rsid w:val="005C15FF"/>
    <w:rsid w:val="005C1936"/>
    <w:rsid w:val="005C1AF3"/>
    <w:rsid w:val="005C342F"/>
    <w:rsid w:val="005C365E"/>
    <w:rsid w:val="005C3815"/>
    <w:rsid w:val="005C3A24"/>
    <w:rsid w:val="005C52DB"/>
    <w:rsid w:val="005C72C4"/>
    <w:rsid w:val="005C7324"/>
    <w:rsid w:val="005C744F"/>
    <w:rsid w:val="005C74F3"/>
    <w:rsid w:val="005C7B66"/>
    <w:rsid w:val="005D2231"/>
    <w:rsid w:val="005D39C3"/>
    <w:rsid w:val="005D61F6"/>
    <w:rsid w:val="005D75DF"/>
    <w:rsid w:val="005E00DB"/>
    <w:rsid w:val="005E2800"/>
    <w:rsid w:val="005E2A07"/>
    <w:rsid w:val="005E3DFB"/>
    <w:rsid w:val="005E5FF6"/>
    <w:rsid w:val="005E6937"/>
    <w:rsid w:val="005E6FF1"/>
    <w:rsid w:val="005E7801"/>
    <w:rsid w:val="005F199A"/>
    <w:rsid w:val="005F1C10"/>
    <w:rsid w:val="005F2192"/>
    <w:rsid w:val="005F2898"/>
    <w:rsid w:val="005F3E32"/>
    <w:rsid w:val="005F4E3F"/>
    <w:rsid w:val="005F5D68"/>
    <w:rsid w:val="005F7C07"/>
    <w:rsid w:val="0060150F"/>
    <w:rsid w:val="006018E8"/>
    <w:rsid w:val="00601C8A"/>
    <w:rsid w:val="006022BD"/>
    <w:rsid w:val="00602782"/>
    <w:rsid w:val="00603203"/>
    <w:rsid w:val="006032AA"/>
    <w:rsid w:val="00603E6F"/>
    <w:rsid w:val="00603ED4"/>
    <w:rsid w:val="006055C4"/>
    <w:rsid w:val="00605CB9"/>
    <w:rsid w:val="00605F76"/>
    <w:rsid w:val="006109D8"/>
    <w:rsid w:val="00611169"/>
    <w:rsid w:val="00611389"/>
    <w:rsid w:val="00611C4D"/>
    <w:rsid w:val="006128F4"/>
    <w:rsid w:val="006132C5"/>
    <w:rsid w:val="00613738"/>
    <w:rsid w:val="006140DF"/>
    <w:rsid w:val="00614A66"/>
    <w:rsid w:val="006152BD"/>
    <w:rsid w:val="0061678F"/>
    <w:rsid w:val="00620FDB"/>
    <w:rsid w:val="0062146E"/>
    <w:rsid w:val="006234A7"/>
    <w:rsid w:val="00623A6A"/>
    <w:rsid w:val="00626442"/>
    <w:rsid w:val="0062668E"/>
    <w:rsid w:val="00627006"/>
    <w:rsid w:val="006303A0"/>
    <w:rsid w:val="00630CAF"/>
    <w:rsid w:val="0063159B"/>
    <w:rsid w:val="006336D2"/>
    <w:rsid w:val="00634333"/>
    <w:rsid w:val="006347CF"/>
    <w:rsid w:val="006365A1"/>
    <w:rsid w:val="006365ED"/>
    <w:rsid w:val="00637626"/>
    <w:rsid w:val="0063780F"/>
    <w:rsid w:val="00637FE4"/>
    <w:rsid w:val="00640556"/>
    <w:rsid w:val="0064306E"/>
    <w:rsid w:val="00643127"/>
    <w:rsid w:val="0064375B"/>
    <w:rsid w:val="00644758"/>
    <w:rsid w:val="00644882"/>
    <w:rsid w:val="00645D22"/>
    <w:rsid w:val="00647CF2"/>
    <w:rsid w:val="0065092D"/>
    <w:rsid w:val="00650E73"/>
    <w:rsid w:val="00650E9F"/>
    <w:rsid w:val="00651A08"/>
    <w:rsid w:val="006522FB"/>
    <w:rsid w:val="006529EC"/>
    <w:rsid w:val="0065417C"/>
    <w:rsid w:val="00654204"/>
    <w:rsid w:val="00656FEB"/>
    <w:rsid w:val="00660746"/>
    <w:rsid w:val="00662E31"/>
    <w:rsid w:val="00663A12"/>
    <w:rsid w:val="00664228"/>
    <w:rsid w:val="00665D9C"/>
    <w:rsid w:val="00667F7E"/>
    <w:rsid w:val="00670434"/>
    <w:rsid w:val="00671090"/>
    <w:rsid w:val="00671FD3"/>
    <w:rsid w:val="006723DD"/>
    <w:rsid w:val="00673A6D"/>
    <w:rsid w:val="00675981"/>
    <w:rsid w:val="00677C90"/>
    <w:rsid w:val="00681D75"/>
    <w:rsid w:val="00682AFE"/>
    <w:rsid w:val="00682C35"/>
    <w:rsid w:val="00683647"/>
    <w:rsid w:val="00683B7A"/>
    <w:rsid w:val="00683ECD"/>
    <w:rsid w:val="006842A2"/>
    <w:rsid w:val="006851D7"/>
    <w:rsid w:val="00685E47"/>
    <w:rsid w:val="0068685A"/>
    <w:rsid w:val="0068794B"/>
    <w:rsid w:val="00687F27"/>
    <w:rsid w:val="0069040B"/>
    <w:rsid w:val="0069069D"/>
    <w:rsid w:val="006916AE"/>
    <w:rsid w:val="00691A3E"/>
    <w:rsid w:val="00692FF0"/>
    <w:rsid w:val="00693A32"/>
    <w:rsid w:val="00693DE7"/>
    <w:rsid w:val="006953F3"/>
    <w:rsid w:val="00695854"/>
    <w:rsid w:val="0069775D"/>
    <w:rsid w:val="00697BC8"/>
    <w:rsid w:val="006A0327"/>
    <w:rsid w:val="006A0443"/>
    <w:rsid w:val="006A0761"/>
    <w:rsid w:val="006A0FC4"/>
    <w:rsid w:val="006A245C"/>
    <w:rsid w:val="006A4925"/>
    <w:rsid w:val="006A6CF4"/>
    <w:rsid w:val="006A7746"/>
    <w:rsid w:val="006A787F"/>
    <w:rsid w:val="006A7B94"/>
    <w:rsid w:val="006B01E3"/>
    <w:rsid w:val="006B1057"/>
    <w:rsid w:val="006B164C"/>
    <w:rsid w:val="006B1F38"/>
    <w:rsid w:val="006B400A"/>
    <w:rsid w:val="006B4133"/>
    <w:rsid w:val="006B4502"/>
    <w:rsid w:val="006B4D7E"/>
    <w:rsid w:val="006B6B66"/>
    <w:rsid w:val="006C0E12"/>
    <w:rsid w:val="006C0E81"/>
    <w:rsid w:val="006C0FBF"/>
    <w:rsid w:val="006C1986"/>
    <w:rsid w:val="006C1D3F"/>
    <w:rsid w:val="006C25EB"/>
    <w:rsid w:val="006C3580"/>
    <w:rsid w:val="006C414D"/>
    <w:rsid w:val="006C558E"/>
    <w:rsid w:val="006C5713"/>
    <w:rsid w:val="006C7863"/>
    <w:rsid w:val="006D0B39"/>
    <w:rsid w:val="006D1374"/>
    <w:rsid w:val="006D21FB"/>
    <w:rsid w:val="006D316F"/>
    <w:rsid w:val="006D3826"/>
    <w:rsid w:val="006D444D"/>
    <w:rsid w:val="006D475E"/>
    <w:rsid w:val="006D6505"/>
    <w:rsid w:val="006D659D"/>
    <w:rsid w:val="006D7AF5"/>
    <w:rsid w:val="006E0319"/>
    <w:rsid w:val="006E0534"/>
    <w:rsid w:val="006E072E"/>
    <w:rsid w:val="006E0EC3"/>
    <w:rsid w:val="006E112D"/>
    <w:rsid w:val="006E1ED5"/>
    <w:rsid w:val="006E6C5D"/>
    <w:rsid w:val="006E7B10"/>
    <w:rsid w:val="006F167C"/>
    <w:rsid w:val="006F215C"/>
    <w:rsid w:val="006F2656"/>
    <w:rsid w:val="006F3AE7"/>
    <w:rsid w:val="006F3BF7"/>
    <w:rsid w:val="006F48AA"/>
    <w:rsid w:val="006F55BD"/>
    <w:rsid w:val="006F5A64"/>
    <w:rsid w:val="006F61A5"/>
    <w:rsid w:val="006F6D3D"/>
    <w:rsid w:val="006F72FE"/>
    <w:rsid w:val="007000AB"/>
    <w:rsid w:val="00700585"/>
    <w:rsid w:val="00701AEB"/>
    <w:rsid w:val="00704134"/>
    <w:rsid w:val="00704891"/>
    <w:rsid w:val="007074AF"/>
    <w:rsid w:val="00710E67"/>
    <w:rsid w:val="007117D6"/>
    <w:rsid w:val="00711C9E"/>
    <w:rsid w:val="0071227F"/>
    <w:rsid w:val="00712AB2"/>
    <w:rsid w:val="007139C4"/>
    <w:rsid w:val="007147A6"/>
    <w:rsid w:val="00715BEA"/>
    <w:rsid w:val="007203BD"/>
    <w:rsid w:val="00722D8B"/>
    <w:rsid w:val="00723085"/>
    <w:rsid w:val="00723292"/>
    <w:rsid w:val="007236D4"/>
    <w:rsid w:val="007241F3"/>
    <w:rsid w:val="007247BD"/>
    <w:rsid w:val="0072549B"/>
    <w:rsid w:val="00730FC4"/>
    <w:rsid w:val="0073197E"/>
    <w:rsid w:val="00733688"/>
    <w:rsid w:val="007365E2"/>
    <w:rsid w:val="00737459"/>
    <w:rsid w:val="00737CE8"/>
    <w:rsid w:val="0074099D"/>
    <w:rsid w:val="00740EEA"/>
    <w:rsid w:val="0074134A"/>
    <w:rsid w:val="00742788"/>
    <w:rsid w:val="00743AE3"/>
    <w:rsid w:val="00743D09"/>
    <w:rsid w:val="00743ED5"/>
    <w:rsid w:val="007440B4"/>
    <w:rsid w:val="00745441"/>
    <w:rsid w:val="0074589F"/>
    <w:rsid w:val="007465E4"/>
    <w:rsid w:val="00752388"/>
    <w:rsid w:val="007525C2"/>
    <w:rsid w:val="007537F1"/>
    <w:rsid w:val="00754559"/>
    <w:rsid w:val="007563CC"/>
    <w:rsid w:val="00757C97"/>
    <w:rsid w:val="00760561"/>
    <w:rsid w:val="00761969"/>
    <w:rsid w:val="007619ED"/>
    <w:rsid w:val="007624D9"/>
    <w:rsid w:val="007631A5"/>
    <w:rsid w:val="00764661"/>
    <w:rsid w:val="00765AD9"/>
    <w:rsid w:val="00766CC9"/>
    <w:rsid w:val="00771625"/>
    <w:rsid w:val="00772F2E"/>
    <w:rsid w:val="00775557"/>
    <w:rsid w:val="0077643F"/>
    <w:rsid w:val="00776BFD"/>
    <w:rsid w:val="00777705"/>
    <w:rsid w:val="00777BDB"/>
    <w:rsid w:val="00777C0D"/>
    <w:rsid w:val="007809E2"/>
    <w:rsid w:val="007813D3"/>
    <w:rsid w:val="00781845"/>
    <w:rsid w:val="00783389"/>
    <w:rsid w:val="00786A42"/>
    <w:rsid w:val="00786A65"/>
    <w:rsid w:val="00792D47"/>
    <w:rsid w:val="00792F3E"/>
    <w:rsid w:val="007930CA"/>
    <w:rsid w:val="00793DE2"/>
    <w:rsid w:val="00793E6E"/>
    <w:rsid w:val="00794804"/>
    <w:rsid w:val="00794A50"/>
    <w:rsid w:val="00794A92"/>
    <w:rsid w:val="00796865"/>
    <w:rsid w:val="007A036F"/>
    <w:rsid w:val="007A0A16"/>
    <w:rsid w:val="007A3C15"/>
    <w:rsid w:val="007A3FD3"/>
    <w:rsid w:val="007A6A49"/>
    <w:rsid w:val="007A7B30"/>
    <w:rsid w:val="007B054F"/>
    <w:rsid w:val="007B0F8F"/>
    <w:rsid w:val="007B191F"/>
    <w:rsid w:val="007B33F1"/>
    <w:rsid w:val="007B38D5"/>
    <w:rsid w:val="007B5C0E"/>
    <w:rsid w:val="007B5CE8"/>
    <w:rsid w:val="007B62A2"/>
    <w:rsid w:val="007B7205"/>
    <w:rsid w:val="007B7A08"/>
    <w:rsid w:val="007C0308"/>
    <w:rsid w:val="007C17BD"/>
    <w:rsid w:val="007C2DE3"/>
    <w:rsid w:val="007C2FF2"/>
    <w:rsid w:val="007C382B"/>
    <w:rsid w:val="007C3F7B"/>
    <w:rsid w:val="007C6025"/>
    <w:rsid w:val="007C636C"/>
    <w:rsid w:val="007C680A"/>
    <w:rsid w:val="007C7511"/>
    <w:rsid w:val="007D00BC"/>
    <w:rsid w:val="007D08E0"/>
    <w:rsid w:val="007D0F44"/>
    <w:rsid w:val="007D103F"/>
    <w:rsid w:val="007D1E3C"/>
    <w:rsid w:val="007D208A"/>
    <w:rsid w:val="007D2BFB"/>
    <w:rsid w:val="007D3F2A"/>
    <w:rsid w:val="007D40C2"/>
    <w:rsid w:val="007D435E"/>
    <w:rsid w:val="007D5869"/>
    <w:rsid w:val="007D6232"/>
    <w:rsid w:val="007E38E6"/>
    <w:rsid w:val="007E4E86"/>
    <w:rsid w:val="007F164C"/>
    <w:rsid w:val="007F1CA0"/>
    <w:rsid w:val="007F1CCC"/>
    <w:rsid w:val="007F1F99"/>
    <w:rsid w:val="007F35FA"/>
    <w:rsid w:val="007F523D"/>
    <w:rsid w:val="007F61CD"/>
    <w:rsid w:val="007F768F"/>
    <w:rsid w:val="007F7918"/>
    <w:rsid w:val="0080334B"/>
    <w:rsid w:val="00804BCB"/>
    <w:rsid w:val="008052AD"/>
    <w:rsid w:val="00805C57"/>
    <w:rsid w:val="008067D8"/>
    <w:rsid w:val="0080791D"/>
    <w:rsid w:val="008107B9"/>
    <w:rsid w:val="00811845"/>
    <w:rsid w:val="00814058"/>
    <w:rsid w:val="00815655"/>
    <w:rsid w:val="0081568E"/>
    <w:rsid w:val="008165C4"/>
    <w:rsid w:val="00816A53"/>
    <w:rsid w:val="00816B40"/>
    <w:rsid w:val="00816D6B"/>
    <w:rsid w:val="00817333"/>
    <w:rsid w:val="00817D5B"/>
    <w:rsid w:val="00820024"/>
    <w:rsid w:val="0082132C"/>
    <w:rsid w:val="00824507"/>
    <w:rsid w:val="00825335"/>
    <w:rsid w:val="00825B9C"/>
    <w:rsid w:val="00831279"/>
    <w:rsid w:val="0083212D"/>
    <w:rsid w:val="00832B51"/>
    <w:rsid w:val="00832F71"/>
    <w:rsid w:val="00833A65"/>
    <w:rsid w:val="0083654E"/>
    <w:rsid w:val="008368A3"/>
    <w:rsid w:val="00836B18"/>
    <w:rsid w:val="00841A4F"/>
    <w:rsid w:val="00842626"/>
    <w:rsid w:val="008466B9"/>
    <w:rsid w:val="00846D9B"/>
    <w:rsid w:val="00846EF5"/>
    <w:rsid w:val="00847937"/>
    <w:rsid w:val="008502C1"/>
    <w:rsid w:val="008521A8"/>
    <w:rsid w:val="008525D2"/>
    <w:rsid w:val="00857E5B"/>
    <w:rsid w:val="0086097B"/>
    <w:rsid w:val="00863B77"/>
    <w:rsid w:val="008648AF"/>
    <w:rsid w:val="0086495E"/>
    <w:rsid w:val="0086570B"/>
    <w:rsid w:val="00865C9F"/>
    <w:rsid w:val="00865FF0"/>
    <w:rsid w:val="008673F9"/>
    <w:rsid w:val="00867815"/>
    <w:rsid w:val="00867935"/>
    <w:rsid w:val="008702D9"/>
    <w:rsid w:val="008709F3"/>
    <w:rsid w:val="00872ADC"/>
    <w:rsid w:val="00872ECB"/>
    <w:rsid w:val="00873603"/>
    <w:rsid w:val="00873FF3"/>
    <w:rsid w:val="008750A9"/>
    <w:rsid w:val="00875AAF"/>
    <w:rsid w:val="0088004B"/>
    <w:rsid w:val="00880350"/>
    <w:rsid w:val="00881EC2"/>
    <w:rsid w:val="008834C6"/>
    <w:rsid w:val="00883EDC"/>
    <w:rsid w:val="00884CF9"/>
    <w:rsid w:val="00884D58"/>
    <w:rsid w:val="008860C6"/>
    <w:rsid w:val="00886E5B"/>
    <w:rsid w:val="00886F7B"/>
    <w:rsid w:val="008907CA"/>
    <w:rsid w:val="00891071"/>
    <w:rsid w:val="00891564"/>
    <w:rsid w:val="00891A2A"/>
    <w:rsid w:val="008920BD"/>
    <w:rsid w:val="008923BC"/>
    <w:rsid w:val="00892824"/>
    <w:rsid w:val="008928E0"/>
    <w:rsid w:val="00892CDB"/>
    <w:rsid w:val="00892ECC"/>
    <w:rsid w:val="00893E21"/>
    <w:rsid w:val="00895229"/>
    <w:rsid w:val="00896E57"/>
    <w:rsid w:val="00897342"/>
    <w:rsid w:val="00897747"/>
    <w:rsid w:val="008A16E1"/>
    <w:rsid w:val="008A1B06"/>
    <w:rsid w:val="008A2526"/>
    <w:rsid w:val="008A2A00"/>
    <w:rsid w:val="008A2C7D"/>
    <w:rsid w:val="008A2FDD"/>
    <w:rsid w:val="008A3291"/>
    <w:rsid w:val="008A39F5"/>
    <w:rsid w:val="008A4A00"/>
    <w:rsid w:val="008A4E9E"/>
    <w:rsid w:val="008A54FE"/>
    <w:rsid w:val="008A5C32"/>
    <w:rsid w:val="008A5C43"/>
    <w:rsid w:val="008A771B"/>
    <w:rsid w:val="008B07B6"/>
    <w:rsid w:val="008B231D"/>
    <w:rsid w:val="008B3010"/>
    <w:rsid w:val="008B33F1"/>
    <w:rsid w:val="008B3B76"/>
    <w:rsid w:val="008B418C"/>
    <w:rsid w:val="008B72B7"/>
    <w:rsid w:val="008B790D"/>
    <w:rsid w:val="008B7FE8"/>
    <w:rsid w:val="008C02CB"/>
    <w:rsid w:val="008C0558"/>
    <w:rsid w:val="008C38F1"/>
    <w:rsid w:val="008C479F"/>
    <w:rsid w:val="008C49FB"/>
    <w:rsid w:val="008C4B23"/>
    <w:rsid w:val="008C68A0"/>
    <w:rsid w:val="008C7DD3"/>
    <w:rsid w:val="008D55BB"/>
    <w:rsid w:val="008E0062"/>
    <w:rsid w:val="008E12E8"/>
    <w:rsid w:val="008E13A1"/>
    <w:rsid w:val="008E15F5"/>
    <w:rsid w:val="008E1BD8"/>
    <w:rsid w:val="008E2490"/>
    <w:rsid w:val="008E287E"/>
    <w:rsid w:val="008E2B3D"/>
    <w:rsid w:val="008E3ECE"/>
    <w:rsid w:val="008E578C"/>
    <w:rsid w:val="008E62BE"/>
    <w:rsid w:val="008E766B"/>
    <w:rsid w:val="008E7706"/>
    <w:rsid w:val="008F06DA"/>
    <w:rsid w:val="008F0D85"/>
    <w:rsid w:val="008F0EA0"/>
    <w:rsid w:val="008F1943"/>
    <w:rsid w:val="008F22A6"/>
    <w:rsid w:val="008F22B5"/>
    <w:rsid w:val="008F3CCD"/>
    <w:rsid w:val="008F3FA8"/>
    <w:rsid w:val="008F41FC"/>
    <w:rsid w:val="008F43BD"/>
    <w:rsid w:val="008F4DC7"/>
    <w:rsid w:val="008F597B"/>
    <w:rsid w:val="008F6E2C"/>
    <w:rsid w:val="009002E3"/>
    <w:rsid w:val="009006E7"/>
    <w:rsid w:val="00900980"/>
    <w:rsid w:val="00900C23"/>
    <w:rsid w:val="009016FF"/>
    <w:rsid w:val="0090180F"/>
    <w:rsid w:val="009019C6"/>
    <w:rsid w:val="009023B0"/>
    <w:rsid w:val="0090339B"/>
    <w:rsid w:val="00903A7A"/>
    <w:rsid w:val="00905520"/>
    <w:rsid w:val="00907070"/>
    <w:rsid w:val="0091020D"/>
    <w:rsid w:val="00910388"/>
    <w:rsid w:val="009109F0"/>
    <w:rsid w:val="00911447"/>
    <w:rsid w:val="009120ED"/>
    <w:rsid w:val="00912E87"/>
    <w:rsid w:val="0091384E"/>
    <w:rsid w:val="00913A47"/>
    <w:rsid w:val="0091431A"/>
    <w:rsid w:val="0091440E"/>
    <w:rsid w:val="0091478D"/>
    <w:rsid w:val="009147E4"/>
    <w:rsid w:val="0091553A"/>
    <w:rsid w:val="00915731"/>
    <w:rsid w:val="00915B73"/>
    <w:rsid w:val="009203A7"/>
    <w:rsid w:val="009212E7"/>
    <w:rsid w:val="009216B5"/>
    <w:rsid w:val="00922450"/>
    <w:rsid w:val="00922B74"/>
    <w:rsid w:val="00923323"/>
    <w:rsid w:val="009235B8"/>
    <w:rsid w:val="00923BCC"/>
    <w:rsid w:val="00924E96"/>
    <w:rsid w:val="00925D29"/>
    <w:rsid w:val="00926B26"/>
    <w:rsid w:val="00926FA4"/>
    <w:rsid w:val="009303D9"/>
    <w:rsid w:val="00930514"/>
    <w:rsid w:val="00930615"/>
    <w:rsid w:val="009319EA"/>
    <w:rsid w:val="00931E24"/>
    <w:rsid w:val="009324B8"/>
    <w:rsid w:val="00932A1F"/>
    <w:rsid w:val="009331D3"/>
    <w:rsid w:val="00933C64"/>
    <w:rsid w:val="00934FBF"/>
    <w:rsid w:val="00935530"/>
    <w:rsid w:val="009365B7"/>
    <w:rsid w:val="00936E91"/>
    <w:rsid w:val="009407BC"/>
    <w:rsid w:val="0094082E"/>
    <w:rsid w:val="0094107F"/>
    <w:rsid w:val="0094181A"/>
    <w:rsid w:val="00941D1C"/>
    <w:rsid w:val="00942481"/>
    <w:rsid w:val="00943038"/>
    <w:rsid w:val="009435DF"/>
    <w:rsid w:val="009438AD"/>
    <w:rsid w:val="009450D9"/>
    <w:rsid w:val="009462DC"/>
    <w:rsid w:val="00950E30"/>
    <w:rsid w:val="00951654"/>
    <w:rsid w:val="0095212C"/>
    <w:rsid w:val="009522B2"/>
    <w:rsid w:val="0095269D"/>
    <w:rsid w:val="00952952"/>
    <w:rsid w:val="00952A68"/>
    <w:rsid w:val="0095311B"/>
    <w:rsid w:val="00953812"/>
    <w:rsid w:val="00953886"/>
    <w:rsid w:val="00954551"/>
    <w:rsid w:val="00954746"/>
    <w:rsid w:val="009550B5"/>
    <w:rsid w:val="00957451"/>
    <w:rsid w:val="009574F3"/>
    <w:rsid w:val="0095775D"/>
    <w:rsid w:val="00960AB6"/>
    <w:rsid w:val="0096109B"/>
    <w:rsid w:val="00962468"/>
    <w:rsid w:val="0096353C"/>
    <w:rsid w:val="0096401B"/>
    <w:rsid w:val="009646EE"/>
    <w:rsid w:val="00966699"/>
    <w:rsid w:val="00966DBD"/>
    <w:rsid w:val="009679EF"/>
    <w:rsid w:val="00967F0E"/>
    <w:rsid w:val="00970149"/>
    <w:rsid w:val="009702FF"/>
    <w:rsid w:val="009703C6"/>
    <w:rsid w:val="009714BA"/>
    <w:rsid w:val="009717C2"/>
    <w:rsid w:val="00972099"/>
    <w:rsid w:val="00972203"/>
    <w:rsid w:val="00972CFE"/>
    <w:rsid w:val="009749F8"/>
    <w:rsid w:val="00974CB6"/>
    <w:rsid w:val="00974D72"/>
    <w:rsid w:val="00976103"/>
    <w:rsid w:val="00976528"/>
    <w:rsid w:val="0097655C"/>
    <w:rsid w:val="00976873"/>
    <w:rsid w:val="00976AE2"/>
    <w:rsid w:val="00976FD9"/>
    <w:rsid w:val="009773EC"/>
    <w:rsid w:val="00977985"/>
    <w:rsid w:val="00981AC0"/>
    <w:rsid w:val="00984637"/>
    <w:rsid w:val="0098538F"/>
    <w:rsid w:val="00987193"/>
    <w:rsid w:val="00987412"/>
    <w:rsid w:val="009877DD"/>
    <w:rsid w:val="00987811"/>
    <w:rsid w:val="00987A92"/>
    <w:rsid w:val="00990485"/>
    <w:rsid w:val="00991012"/>
    <w:rsid w:val="00991437"/>
    <w:rsid w:val="00991B06"/>
    <w:rsid w:val="009921F9"/>
    <w:rsid w:val="009926BD"/>
    <w:rsid w:val="009930B2"/>
    <w:rsid w:val="00994168"/>
    <w:rsid w:val="00994502"/>
    <w:rsid w:val="00995675"/>
    <w:rsid w:val="0099571C"/>
    <w:rsid w:val="009960C1"/>
    <w:rsid w:val="009967B8"/>
    <w:rsid w:val="009A027B"/>
    <w:rsid w:val="009A2D10"/>
    <w:rsid w:val="009A47D9"/>
    <w:rsid w:val="009A4AAB"/>
    <w:rsid w:val="009A4D71"/>
    <w:rsid w:val="009A5972"/>
    <w:rsid w:val="009A78A7"/>
    <w:rsid w:val="009A7AF7"/>
    <w:rsid w:val="009B1FD1"/>
    <w:rsid w:val="009B22B4"/>
    <w:rsid w:val="009B30D2"/>
    <w:rsid w:val="009B3D56"/>
    <w:rsid w:val="009B4BE0"/>
    <w:rsid w:val="009B61C8"/>
    <w:rsid w:val="009B6D44"/>
    <w:rsid w:val="009B6DCC"/>
    <w:rsid w:val="009B7231"/>
    <w:rsid w:val="009B7E0E"/>
    <w:rsid w:val="009C00D4"/>
    <w:rsid w:val="009C0C98"/>
    <w:rsid w:val="009C0EF0"/>
    <w:rsid w:val="009C175C"/>
    <w:rsid w:val="009C184F"/>
    <w:rsid w:val="009C3011"/>
    <w:rsid w:val="009C55B2"/>
    <w:rsid w:val="009C5785"/>
    <w:rsid w:val="009C6F9F"/>
    <w:rsid w:val="009C77EA"/>
    <w:rsid w:val="009C7BB7"/>
    <w:rsid w:val="009D04C2"/>
    <w:rsid w:val="009D10C9"/>
    <w:rsid w:val="009D18CA"/>
    <w:rsid w:val="009D3CF9"/>
    <w:rsid w:val="009D3DA3"/>
    <w:rsid w:val="009D4D7E"/>
    <w:rsid w:val="009D547A"/>
    <w:rsid w:val="009D594B"/>
    <w:rsid w:val="009D7A76"/>
    <w:rsid w:val="009D7DB6"/>
    <w:rsid w:val="009E1003"/>
    <w:rsid w:val="009E140B"/>
    <w:rsid w:val="009E1595"/>
    <w:rsid w:val="009E1FA1"/>
    <w:rsid w:val="009E269E"/>
    <w:rsid w:val="009E2BEE"/>
    <w:rsid w:val="009E3E6C"/>
    <w:rsid w:val="009E6BC1"/>
    <w:rsid w:val="009E7391"/>
    <w:rsid w:val="009F0295"/>
    <w:rsid w:val="009F0395"/>
    <w:rsid w:val="009F05DA"/>
    <w:rsid w:val="009F0AEA"/>
    <w:rsid w:val="009F1A06"/>
    <w:rsid w:val="009F2AF0"/>
    <w:rsid w:val="009F5C02"/>
    <w:rsid w:val="009F6611"/>
    <w:rsid w:val="009F6971"/>
    <w:rsid w:val="009F6CBA"/>
    <w:rsid w:val="00A01028"/>
    <w:rsid w:val="00A01160"/>
    <w:rsid w:val="00A01278"/>
    <w:rsid w:val="00A01D8F"/>
    <w:rsid w:val="00A0253B"/>
    <w:rsid w:val="00A029C5"/>
    <w:rsid w:val="00A04A06"/>
    <w:rsid w:val="00A0526A"/>
    <w:rsid w:val="00A05839"/>
    <w:rsid w:val="00A059B3"/>
    <w:rsid w:val="00A05A25"/>
    <w:rsid w:val="00A06DBE"/>
    <w:rsid w:val="00A0706F"/>
    <w:rsid w:val="00A071F0"/>
    <w:rsid w:val="00A0751F"/>
    <w:rsid w:val="00A07CEE"/>
    <w:rsid w:val="00A07CFD"/>
    <w:rsid w:val="00A10A5A"/>
    <w:rsid w:val="00A1296C"/>
    <w:rsid w:val="00A12B98"/>
    <w:rsid w:val="00A131AA"/>
    <w:rsid w:val="00A137E9"/>
    <w:rsid w:val="00A13B09"/>
    <w:rsid w:val="00A13FD8"/>
    <w:rsid w:val="00A15F1C"/>
    <w:rsid w:val="00A1671D"/>
    <w:rsid w:val="00A16AA2"/>
    <w:rsid w:val="00A16FE0"/>
    <w:rsid w:val="00A17209"/>
    <w:rsid w:val="00A17812"/>
    <w:rsid w:val="00A1787D"/>
    <w:rsid w:val="00A204D3"/>
    <w:rsid w:val="00A2394A"/>
    <w:rsid w:val="00A23C79"/>
    <w:rsid w:val="00A24102"/>
    <w:rsid w:val="00A24267"/>
    <w:rsid w:val="00A25139"/>
    <w:rsid w:val="00A2535A"/>
    <w:rsid w:val="00A31F45"/>
    <w:rsid w:val="00A327C5"/>
    <w:rsid w:val="00A328F2"/>
    <w:rsid w:val="00A32BCE"/>
    <w:rsid w:val="00A330E6"/>
    <w:rsid w:val="00A3340E"/>
    <w:rsid w:val="00A33F7B"/>
    <w:rsid w:val="00A3433D"/>
    <w:rsid w:val="00A34493"/>
    <w:rsid w:val="00A35302"/>
    <w:rsid w:val="00A35B0E"/>
    <w:rsid w:val="00A37F55"/>
    <w:rsid w:val="00A402F6"/>
    <w:rsid w:val="00A403E9"/>
    <w:rsid w:val="00A40593"/>
    <w:rsid w:val="00A40CF9"/>
    <w:rsid w:val="00A4317D"/>
    <w:rsid w:val="00A43548"/>
    <w:rsid w:val="00A43922"/>
    <w:rsid w:val="00A45105"/>
    <w:rsid w:val="00A46322"/>
    <w:rsid w:val="00A4651B"/>
    <w:rsid w:val="00A46E8C"/>
    <w:rsid w:val="00A4707E"/>
    <w:rsid w:val="00A5058B"/>
    <w:rsid w:val="00A508B3"/>
    <w:rsid w:val="00A50A8E"/>
    <w:rsid w:val="00A52CE9"/>
    <w:rsid w:val="00A5399E"/>
    <w:rsid w:val="00A55040"/>
    <w:rsid w:val="00A56FE4"/>
    <w:rsid w:val="00A6072A"/>
    <w:rsid w:val="00A62F62"/>
    <w:rsid w:val="00A64B38"/>
    <w:rsid w:val="00A657E1"/>
    <w:rsid w:val="00A66681"/>
    <w:rsid w:val="00A725B1"/>
    <w:rsid w:val="00A73925"/>
    <w:rsid w:val="00A75F3B"/>
    <w:rsid w:val="00A7666E"/>
    <w:rsid w:val="00A7698C"/>
    <w:rsid w:val="00A77BCD"/>
    <w:rsid w:val="00A8072B"/>
    <w:rsid w:val="00A80814"/>
    <w:rsid w:val="00A81096"/>
    <w:rsid w:val="00A81BD3"/>
    <w:rsid w:val="00A823EA"/>
    <w:rsid w:val="00A82593"/>
    <w:rsid w:val="00A83751"/>
    <w:rsid w:val="00A839BB"/>
    <w:rsid w:val="00A85AEC"/>
    <w:rsid w:val="00A85EEB"/>
    <w:rsid w:val="00A85FA4"/>
    <w:rsid w:val="00A87AB7"/>
    <w:rsid w:val="00A908B5"/>
    <w:rsid w:val="00A9281A"/>
    <w:rsid w:val="00A94684"/>
    <w:rsid w:val="00A9590F"/>
    <w:rsid w:val="00A974D5"/>
    <w:rsid w:val="00A975AB"/>
    <w:rsid w:val="00AA0B33"/>
    <w:rsid w:val="00AA0BCE"/>
    <w:rsid w:val="00AA104E"/>
    <w:rsid w:val="00AA1B65"/>
    <w:rsid w:val="00AA314F"/>
    <w:rsid w:val="00AA3232"/>
    <w:rsid w:val="00AA3392"/>
    <w:rsid w:val="00AA4017"/>
    <w:rsid w:val="00AA4478"/>
    <w:rsid w:val="00AA5589"/>
    <w:rsid w:val="00AA6181"/>
    <w:rsid w:val="00AA682D"/>
    <w:rsid w:val="00AA6BED"/>
    <w:rsid w:val="00AA6F5E"/>
    <w:rsid w:val="00AA6F78"/>
    <w:rsid w:val="00AA744A"/>
    <w:rsid w:val="00AB0241"/>
    <w:rsid w:val="00AB0D78"/>
    <w:rsid w:val="00AB1519"/>
    <w:rsid w:val="00AB1721"/>
    <w:rsid w:val="00AB2C73"/>
    <w:rsid w:val="00AB3681"/>
    <w:rsid w:val="00AB378E"/>
    <w:rsid w:val="00AB516D"/>
    <w:rsid w:val="00AB59D2"/>
    <w:rsid w:val="00AB59DC"/>
    <w:rsid w:val="00AB5A08"/>
    <w:rsid w:val="00AB5BCF"/>
    <w:rsid w:val="00AB64FA"/>
    <w:rsid w:val="00AB70C8"/>
    <w:rsid w:val="00AB7120"/>
    <w:rsid w:val="00AC0111"/>
    <w:rsid w:val="00AC1165"/>
    <w:rsid w:val="00AC2005"/>
    <w:rsid w:val="00AC2046"/>
    <w:rsid w:val="00AC208B"/>
    <w:rsid w:val="00AC2B94"/>
    <w:rsid w:val="00AC2BBC"/>
    <w:rsid w:val="00AC32D4"/>
    <w:rsid w:val="00AC4FC5"/>
    <w:rsid w:val="00AC57E0"/>
    <w:rsid w:val="00AC67E6"/>
    <w:rsid w:val="00AC68D6"/>
    <w:rsid w:val="00AC760C"/>
    <w:rsid w:val="00AC7A0D"/>
    <w:rsid w:val="00AC7E56"/>
    <w:rsid w:val="00AD0D16"/>
    <w:rsid w:val="00AD1516"/>
    <w:rsid w:val="00AD3681"/>
    <w:rsid w:val="00AD64D4"/>
    <w:rsid w:val="00AD6744"/>
    <w:rsid w:val="00AD683A"/>
    <w:rsid w:val="00AD7C7B"/>
    <w:rsid w:val="00AE10B0"/>
    <w:rsid w:val="00AE3409"/>
    <w:rsid w:val="00AE38C8"/>
    <w:rsid w:val="00AE4DAE"/>
    <w:rsid w:val="00AE5967"/>
    <w:rsid w:val="00AE7F74"/>
    <w:rsid w:val="00AF05CA"/>
    <w:rsid w:val="00AF08B8"/>
    <w:rsid w:val="00AF0AC3"/>
    <w:rsid w:val="00AF0BC6"/>
    <w:rsid w:val="00AF108A"/>
    <w:rsid w:val="00AF2708"/>
    <w:rsid w:val="00AF314C"/>
    <w:rsid w:val="00AF59FA"/>
    <w:rsid w:val="00AF5C8A"/>
    <w:rsid w:val="00AF6531"/>
    <w:rsid w:val="00AF727B"/>
    <w:rsid w:val="00B013BD"/>
    <w:rsid w:val="00B01C0D"/>
    <w:rsid w:val="00B021A6"/>
    <w:rsid w:val="00B04058"/>
    <w:rsid w:val="00B05C31"/>
    <w:rsid w:val="00B0691F"/>
    <w:rsid w:val="00B06D1B"/>
    <w:rsid w:val="00B07CC2"/>
    <w:rsid w:val="00B11426"/>
    <w:rsid w:val="00B11A60"/>
    <w:rsid w:val="00B12871"/>
    <w:rsid w:val="00B12B9A"/>
    <w:rsid w:val="00B14192"/>
    <w:rsid w:val="00B144D4"/>
    <w:rsid w:val="00B14686"/>
    <w:rsid w:val="00B15D61"/>
    <w:rsid w:val="00B1613A"/>
    <w:rsid w:val="00B165BC"/>
    <w:rsid w:val="00B1676C"/>
    <w:rsid w:val="00B16FCB"/>
    <w:rsid w:val="00B17FD1"/>
    <w:rsid w:val="00B20278"/>
    <w:rsid w:val="00B207A5"/>
    <w:rsid w:val="00B20C81"/>
    <w:rsid w:val="00B20DD3"/>
    <w:rsid w:val="00B22613"/>
    <w:rsid w:val="00B236FB"/>
    <w:rsid w:val="00B23B23"/>
    <w:rsid w:val="00B242EC"/>
    <w:rsid w:val="00B24D37"/>
    <w:rsid w:val="00B2508E"/>
    <w:rsid w:val="00B2546A"/>
    <w:rsid w:val="00B25DD2"/>
    <w:rsid w:val="00B266C9"/>
    <w:rsid w:val="00B26726"/>
    <w:rsid w:val="00B27CC0"/>
    <w:rsid w:val="00B300FA"/>
    <w:rsid w:val="00B31A22"/>
    <w:rsid w:val="00B33100"/>
    <w:rsid w:val="00B33CF8"/>
    <w:rsid w:val="00B36CDA"/>
    <w:rsid w:val="00B37721"/>
    <w:rsid w:val="00B37D5D"/>
    <w:rsid w:val="00B41479"/>
    <w:rsid w:val="00B41E79"/>
    <w:rsid w:val="00B43177"/>
    <w:rsid w:val="00B442B2"/>
    <w:rsid w:val="00B44797"/>
    <w:rsid w:val="00B46199"/>
    <w:rsid w:val="00B469ED"/>
    <w:rsid w:val="00B506CB"/>
    <w:rsid w:val="00B50AB0"/>
    <w:rsid w:val="00B50E94"/>
    <w:rsid w:val="00B55B61"/>
    <w:rsid w:val="00B55CCD"/>
    <w:rsid w:val="00B560A6"/>
    <w:rsid w:val="00B56328"/>
    <w:rsid w:val="00B5737E"/>
    <w:rsid w:val="00B57593"/>
    <w:rsid w:val="00B579FC"/>
    <w:rsid w:val="00B60641"/>
    <w:rsid w:val="00B6071E"/>
    <w:rsid w:val="00B60BF5"/>
    <w:rsid w:val="00B60CED"/>
    <w:rsid w:val="00B60D5F"/>
    <w:rsid w:val="00B6169E"/>
    <w:rsid w:val="00B61E32"/>
    <w:rsid w:val="00B633AB"/>
    <w:rsid w:val="00B63493"/>
    <w:rsid w:val="00B6433A"/>
    <w:rsid w:val="00B6442C"/>
    <w:rsid w:val="00B65D3B"/>
    <w:rsid w:val="00B6633E"/>
    <w:rsid w:val="00B66B2B"/>
    <w:rsid w:val="00B66BA4"/>
    <w:rsid w:val="00B70C36"/>
    <w:rsid w:val="00B7190D"/>
    <w:rsid w:val="00B71C9C"/>
    <w:rsid w:val="00B71CDC"/>
    <w:rsid w:val="00B73683"/>
    <w:rsid w:val="00B74DA9"/>
    <w:rsid w:val="00B76476"/>
    <w:rsid w:val="00B76EE0"/>
    <w:rsid w:val="00B80F57"/>
    <w:rsid w:val="00B814AD"/>
    <w:rsid w:val="00B81C86"/>
    <w:rsid w:val="00B81DB3"/>
    <w:rsid w:val="00B828A0"/>
    <w:rsid w:val="00B82B0C"/>
    <w:rsid w:val="00B82E89"/>
    <w:rsid w:val="00B82FF7"/>
    <w:rsid w:val="00B85B7B"/>
    <w:rsid w:val="00B86116"/>
    <w:rsid w:val="00B86C98"/>
    <w:rsid w:val="00B90817"/>
    <w:rsid w:val="00B96AA5"/>
    <w:rsid w:val="00B96CDD"/>
    <w:rsid w:val="00B96E5E"/>
    <w:rsid w:val="00BA1014"/>
    <w:rsid w:val="00BA1025"/>
    <w:rsid w:val="00BA1B64"/>
    <w:rsid w:val="00BA267F"/>
    <w:rsid w:val="00BA341A"/>
    <w:rsid w:val="00BA505D"/>
    <w:rsid w:val="00BA59BF"/>
    <w:rsid w:val="00BA6B91"/>
    <w:rsid w:val="00BA70F7"/>
    <w:rsid w:val="00BB075A"/>
    <w:rsid w:val="00BB1AD1"/>
    <w:rsid w:val="00BB25D7"/>
    <w:rsid w:val="00BB28A5"/>
    <w:rsid w:val="00BB34D2"/>
    <w:rsid w:val="00BB475A"/>
    <w:rsid w:val="00BB5916"/>
    <w:rsid w:val="00BB6188"/>
    <w:rsid w:val="00BB6D0A"/>
    <w:rsid w:val="00BB7BEC"/>
    <w:rsid w:val="00BC10C4"/>
    <w:rsid w:val="00BC19D4"/>
    <w:rsid w:val="00BC2B4C"/>
    <w:rsid w:val="00BC3420"/>
    <w:rsid w:val="00BC35AE"/>
    <w:rsid w:val="00BC49DF"/>
    <w:rsid w:val="00BD0091"/>
    <w:rsid w:val="00BD12BA"/>
    <w:rsid w:val="00BD18B2"/>
    <w:rsid w:val="00BD1F4D"/>
    <w:rsid w:val="00BD1FB0"/>
    <w:rsid w:val="00BD2BA9"/>
    <w:rsid w:val="00BD331A"/>
    <w:rsid w:val="00BD47D8"/>
    <w:rsid w:val="00BD627C"/>
    <w:rsid w:val="00BD6EC3"/>
    <w:rsid w:val="00BD7B70"/>
    <w:rsid w:val="00BD7B9F"/>
    <w:rsid w:val="00BE16C6"/>
    <w:rsid w:val="00BE2C11"/>
    <w:rsid w:val="00BE32FF"/>
    <w:rsid w:val="00BE3CCC"/>
    <w:rsid w:val="00BE4507"/>
    <w:rsid w:val="00BE45C1"/>
    <w:rsid w:val="00BE4DE4"/>
    <w:rsid w:val="00BE5748"/>
    <w:rsid w:val="00BE76A7"/>
    <w:rsid w:val="00BE78B8"/>
    <w:rsid w:val="00BE7B3B"/>
    <w:rsid w:val="00BE7D3C"/>
    <w:rsid w:val="00BF081A"/>
    <w:rsid w:val="00BF08F5"/>
    <w:rsid w:val="00BF09AB"/>
    <w:rsid w:val="00BF219A"/>
    <w:rsid w:val="00BF42E5"/>
    <w:rsid w:val="00BF5FF6"/>
    <w:rsid w:val="00BF6EA6"/>
    <w:rsid w:val="00BF716E"/>
    <w:rsid w:val="00BF76B8"/>
    <w:rsid w:val="00C01958"/>
    <w:rsid w:val="00C01976"/>
    <w:rsid w:val="00C01A8A"/>
    <w:rsid w:val="00C0207F"/>
    <w:rsid w:val="00C02FC7"/>
    <w:rsid w:val="00C031AF"/>
    <w:rsid w:val="00C04AE0"/>
    <w:rsid w:val="00C05A69"/>
    <w:rsid w:val="00C05B3C"/>
    <w:rsid w:val="00C05F8B"/>
    <w:rsid w:val="00C06507"/>
    <w:rsid w:val="00C06E5A"/>
    <w:rsid w:val="00C07C03"/>
    <w:rsid w:val="00C10B24"/>
    <w:rsid w:val="00C1165B"/>
    <w:rsid w:val="00C121D1"/>
    <w:rsid w:val="00C12C27"/>
    <w:rsid w:val="00C138B6"/>
    <w:rsid w:val="00C1399A"/>
    <w:rsid w:val="00C14469"/>
    <w:rsid w:val="00C144E5"/>
    <w:rsid w:val="00C1528A"/>
    <w:rsid w:val="00C15307"/>
    <w:rsid w:val="00C15A1D"/>
    <w:rsid w:val="00C15B26"/>
    <w:rsid w:val="00C15C30"/>
    <w:rsid w:val="00C16117"/>
    <w:rsid w:val="00C16BC8"/>
    <w:rsid w:val="00C223ED"/>
    <w:rsid w:val="00C23BE0"/>
    <w:rsid w:val="00C26776"/>
    <w:rsid w:val="00C27AF6"/>
    <w:rsid w:val="00C306D6"/>
    <w:rsid w:val="00C3075A"/>
    <w:rsid w:val="00C31732"/>
    <w:rsid w:val="00C3195E"/>
    <w:rsid w:val="00C31B44"/>
    <w:rsid w:val="00C3268C"/>
    <w:rsid w:val="00C33C72"/>
    <w:rsid w:val="00C35BE6"/>
    <w:rsid w:val="00C367CB"/>
    <w:rsid w:val="00C36E1C"/>
    <w:rsid w:val="00C3789F"/>
    <w:rsid w:val="00C40444"/>
    <w:rsid w:val="00C41085"/>
    <w:rsid w:val="00C423BB"/>
    <w:rsid w:val="00C42695"/>
    <w:rsid w:val="00C434B4"/>
    <w:rsid w:val="00C435F0"/>
    <w:rsid w:val="00C44EDF"/>
    <w:rsid w:val="00C45BF3"/>
    <w:rsid w:val="00C460CA"/>
    <w:rsid w:val="00C46DE3"/>
    <w:rsid w:val="00C475EC"/>
    <w:rsid w:val="00C47B88"/>
    <w:rsid w:val="00C502A1"/>
    <w:rsid w:val="00C51FFF"/>
    <w:rsid w:val="00C53D5B"/>
    <w:rsid w:val="00C556AA"/>
    <w:rsid w:val="00C55A2D"/>
    <w:rsid w:val="00C56921"/>
    <w:rsid w:val="00C5744B"/>
    <w:rsid w:val="00C6067D"/>
    <w:rsid w:val="00C6226C"/>
    <w:rsid w:val="00C62931"/>
    <w:rsid w:val="00C6371A"/>
    <w:rsid w:val="00C63B27"/>
    <w:rsid w:val="00C63F47"/>
    <w:rsid w:val="00C63FC4"/>
    <w:rsid w:val="00C64261"/>
    <w:rsid w:val="00C64643"/>
    <w:rsid w:val="00C66BE0"/>
    <w:rsid w:val="00C67085"/>
    <w:rsid w:val="00C673D2"/>
    <w:rsid w:val="00C67B6C"/>
    <w:rsid w:val="00C710C9"/>
    <w:rsid w:val="00C7125C"/>
    <w:rsid w:val="00C716FB"/>
    <w:rsid w:val="00C71A2F"/>
    <w:rsid w:val="00C71C8F"/>
    <w:rsid w:val="00C72894"/>
    <w:rsid w:val="00C741EC"/>
    <w:rsid w:val="00C74D32"/>
    <w:rsid w:val="00C74F01"/>
    <w:rsid w:val="00C7543D"/>
    <w:rsid w:val="00C75CC0"/>
    <w:rsid w:val="00C76CFC"/>
    <w:rsid w:val="00C76FFC"/>
    <w:rsid w:val="00C81D74"/>
    <w:rsid w:val="00C829E0"/>
    <w:rsid w:val="00C83044"/>
    <w:rsid w:val="00C8361B"/>
    <w:rsid w:val="00C84E6A"/>
    <w:rsid w:val="00C86B6F"/>
    <w:rsid w:val="00C86F13"/>
    <w:rsid w:val="00C9036F"/>
    <w:rsid w:val="00C90A72"/>
    <w:rsid w:val="00C90E7A"/>
    <w:rsid w:val="00C919A4"/>
    <w:rsid w:val="00C92D24"/>
    <w:rsid w:val="00C93EB6"/>
    <w:rsid w:val="00C941AF"/>
    <w:rsid w:val="00C946C4"/>
    <w:rsid w:val="00C95449"/>
    <w:rsid w:val="00C958C4"/>
    <w:rsid w:val="00C96430"/>
    <w:rsid w:val="00C97144"/>
    <w:rsid w:val="00C9719A"/>
    <w:rsid w:val="00C973CA"/>
    <w:rsid w:val="00C97CAA"/>
    <w:rsid w:val="00CA1E1C"/>
    <w:rsid w:val="00CA2389"/>
    <w:rsid w:val="00CA36E9"/>
    <w:rsid w:val="00CA4392"/>
    <w:rsid w:val="00CA50F7"/>
    <w:rsid w:val="00CA51B1"/>
    <w:rsid w:val="00CA73A1"/>
    <w:rsid w:val="00CA798B"/>
    <w:rsid w:val="00CB0A92"/>
    <w:rsid w:val="00CB0F21"/>
    <w:rsid w:val="00CB2218"/>
    <w:rsid w:val="00CB2C9A"/>
    <w:rsid w:val="00CB3581"/>
    <w:rsid w:val="00CB418F"/>
    <w:rsid w:val="00CB50A2"/>
    <w:rsid w:val="00CB6483"/>
    <w:rsid w:val="00CB66DC"/>
    <w:rsid w:val="00CB7006"/>
    <w:rsid w:val="00CB7664"/>
    <w:rsid w:val="00CB7C04"/>
    <w:rsid w:val="00CB7EBD"/>
    <w:rsid w:val="00CB7FF9"/>
    <w:rsid w:val="00CC1FFD"/>
    <w:rsid w:val="00CC2A5F"/>
    <w:rsid w:val="00CC393F"/>
    <w:rsid w:val="00CC4F58"/>
    <w:rsid w:val="00CC63A6"/>
    <w:rsid w:val="00CC6DA6"/>
    <w:rsid w:val="00CC6F67"/>
    <w:rsid w:val="00CC7D50"/>
    <w:rsid w:val="00CD07EE"/>
    <w:rsid w:val="00CD1658"/>
    <w:rsid w:val="00CD1AA8"/>
    <w:rsid w:val="00CD2271"/>
    <w:rsid w:val="00CD2666"/>
    <w:rsid w:val="00CD2836"/>
    <w:rsid w:val="00CD486F"/>
    <w:rsid w:val="00CD7238"/>
    <w:rsid w:val="00CE1243"/>
    <w:rsid w:val="00CE23F0"/>
    <w:rsid w:val="00CE2D77"/>
    <w:rsid w:val="00CE34B7"/>
    <w:rsid w:val="00CE3BB0"/>
    <w:rsid w:val="00CE3D3B"/>
    <w:rsid w:val="00CE473C"/>
    <w:rsid w:val="00CE47BC"/>
    <w:rsid w:val="00CE5255"/>
    <w:rsid w:val="00CE5CF6"/>
    <w:rsid w:val="00CE7203"/>
    <w:rsid w:val="00CF007C"/>
    <w:rsid w:val="00CF0404"/>
    <w:rsid w:val="00CF19A0"/>
    <w:rsid w:val="00CF2213"/>
    <w:rsid w:val="00CF3318"/>
    <w:rsid w:val="00CF3698"/>
    <w:rsid w:val="00CF3A4F"/>
    <w:rsid w:val="00CF504D"/>
    <w:rsid w:val="00CF6896"/>
    <w:rsid w:val="00CF6F52"/>
    <w:rsid w:val="00CF7E52"/>
    <w:rsid w:val="00CF7EA5"/>
    <w:rsid w:val="00D0127D"/>
    <w:rsid w:val="00D03CD7"/>
    <w:rsid w:val="00D04019"/>
    <w:rsid w:val="00D04913"/>
    <w:rsid w:val="00D04C92"/>
    <w:rsid w:val="00D04CB3"/>
    <w:rsid w:val="00D05183"/>
    <w:rsid w:val="00D060C9"/>
    <w:rsid w:val="00D07176"/>
    <w:rsid w:val="00D10C02"/>
    <w:rsid w:val="00D118BD"/>
    <w:rsid w:val="00D13749"/>
    <w:rsid w:val="00D15958"/>
    <w:rsid w:val="00D16288"/>
    <w:rsid w:val="00D16BFC"/>
    <w:rsid w:val="00D16F6F"/>
    <w:rsid w:val="00D17A76"/>
    <w:rsid w:val="00D2078B"/>
    <w:rsid w:val="00D2176E"/>
    <w:rsid w:val="00D2214F"/>
    <w:rsid w:val="00D267A5"/>
    <w:rsid w:val="00D26D2D"/>
    <w:rsid w:val="00D2755C"/>
    <w:rsid w:val="00D276BB"/>
    <w:rsid w:val="00D2780E"/>
    <w:rsid w:val="00D302F6"/>
    <w:rsid w:val="00D32819"/>
    <w:rsid w:val="00D33E6A"/>
    <w:rsid w:val="00D3671B"/>
    <w:rsid w:val="00D37CDC"/>
    <w:rsid w:val="00D40849"/>
    <w:rsid w:val="00D4137D"/>
    <w:rsid w:val="00D4209C"/>
    <w:rsid w:val="00D4243F"/>
    <w:rsid w:val="00D464A4"/>
    <w:rsid w:val="00D471B3"/>
    <w:rsid w:val="00D474ED"/>
    <w:rsid w:val="00D4777B"/>
    <w:rsid w:val="00D47FFD"/>
    <w:rsid w:val="00D5046C"/>
    <w:rsid w:val="00D51DE2"/>
    <w:rsid w:val="00D51E1B"/>
    <w:rsid w:val="00D526D7"/>
    <w:rsid w:val="00D53BF2"/>
    <w:rsid w:val="00D541B5"/>
    <w:rsid w:val="00D545A8"/>
    <w:rsid w:val="00D54A10"/>
    <w:rsid w:val="00D55C6E"/>
    <w:rsid w:val="00D55FEC"/>
    <w:rsid w:val="00D566C3"/>
    <w:rsid w:val="00D56F02"/>
    <w:rsid w:val="00D57B50"/>
    <w:rsid w:val="00D57D0C"/>
    <w:rsid w:val="00D61B9A"/>
    <w:rsid w:val="00D632BE"/>
    <w:rsid w:val="00D6342B"/>
    <w:rsid w:val="00D63B19"/>
    <w:rsid w:val="00D6422B"/>
    <w:rsid w:val="00D6475C"/>
    <w:rsid w:val="00D657D1"/>
    <w:rsid w:val="00D65B9F"/>
    <w:rsid w:val="00D67147"/>
    <w:rsid w:val="00D67209"/>
    <w:rsid w:val="00D6730E"/>
    <w:rsid w:val="00D674B1"/>
    <w:rsid w:val="00D70502"/>
    <w:rsid w:val="00D7255E"/>
    <w:rsid w:val="00D72D06"/>
    <w:rsid w:val="00D738E3"/>
    <w:rsid w:val="00D7401F"/>
    <w:rsid w:val="00D747C7"/>
    <w:rsid w:val="00D7522C"/>
    <w:rsid w:val="00D7536F"/>
    <w:rsid w:val="00D763DF"/>
    <w:rsid w:val="00D76668"/>
    <w:rsid w:val="00D76EB4"/>
    <w:rsid w:val="00D80DB6"/>
    <w:rsid w:val="00D81611"/>
    <w:rsid w:val="00D81855"/>
    <w:rsid w:val="00D83209"/>
    <w:rsid w:val="00D84E3C"/>
    <w:rsid w:val="00D85191"/>
    <w:rsid w:val="00D856DA"/>
    <w:rsid w:val="00D85E79"/>
    <w:rsid w:val="00D87766"/>
    <w:rsid w:val="00D91C57"/>
    <w:rsid w:val="00D928DE"/>
    <w:rsid w:val="00D9317C"/>
    <w:rsid w:val="00D94631"/>
    <w:rsid w:val="00D953B9"/>
    <w:rsid w:val="00D96B24"/>
    <w:rsid w:val="00D97EFF"/>
    <w:rsid w:val="00DA0177"/>
    <w:rsid w:val="00DA1352"/>
    <w:rsid w:val="00DA1BDD"/>
    <w:rsid w:val="00DA21E2"/>
    <w:rsid w:val="00DA31EB"/>
    <w:rsid w:val="00DA33AB"/>
    <w:rsid w:val="00DA3A29"/>
    <w:rsid w:val="00DA596D"/>
    <w:rsid w:val="00DA5DAC"/>
    <w:rsid w:val="00DA6E81"/>
    <w:rsid w:val="00DA793F"/>
    <w:rsid w:val="00DB116E"/>
    <w:rsid w:val="00DB12AE"/>
    <w:rsid w:val="00DB14B1"/>
    <w:rsid w:val="00DB2B12"/>
    <w:rsid w:val="00DB3BFE"/>
    <w:rsid w:val="00DB4EAC"/>
    <w:rsid w:val="00DB5231"/>
    <w:rsid w:val="00DB52D3"/>
    <w:rsid w:val="00DB59E1"/>
    <w:rsid w:val="00DC013D"/>
    <w:rsid w:val="00DC08C6"/>
    <w:rsid w:val="00DC08E1"/>
    <w:rsid w:val="00DC12E0"/>
    <w:rsid w:val="00DC256D"/>
    <w:rsid w:val="00DC293A"/>
    <w:rsid w:val="00DC3238"/>
    <w:rsid w:val="00DC38A0"/>
    <w:rsid w:val="00DC38F5"/>
    <w:rsid w:val="00DC3E20"/>
    <w:rsid w:val="00DC4585"/>
    <w:rsid w:val="00DC49A3"/>
    <w:rsid w:val="00DC4D0C"/>
    <w:rsid w:val="00DC63F3"/>
    <w:rsid w:val="00DC681D"/>
    <w:rsid w:val="00DC6E95"/>
    <w:rsid w:val="00DC7B04"/>
    <w:rsid w:val="00DD2F0B"/>
    <w:rsid w:val="00DD33ED"/>
    <w:rsid w:val="00DD39AC"/>
    <w:rsid w:val="00DD3C3C"/>
    <w:rsid w:val="00DD5E2B"/>
    <w:rsid w:val="00DD699D"/>
    <w:rsid w:val="00DD6A95"/>
    <w:rsid w:val="00DD7E33"/>
    <w:rsid w:val="00DD7EB7"/>
    <w:rsid w:val="00DE0714"/>
    <w:rsid w:val="00DE0989"/>
    <w:rsid w:val="00DE12FC"/>
    <w:rsid w:val="00DE2450"/>
    <w:rsid w:val="00DE3822"/>
    <w:rsid w:val="00DE4AEC"/>
    <w:rsid w:val="00DE4DD4"/>
    <w:rsid w:val="00DE6317"/>
    <w:rsid w:val="00DE6B1B"/>
    <w:rsid w:val="00DF3091"/>
    <w:rsid w:val="00DF32A8"/>
    <w:rsid w:val="00DF4690"/>
    <w:rsid w:val="00DF4AD0"/>
    <w:rsid w:val="00DF5CF0"/>
    <w:rsid w:val="00DF733D"/>
    <w:rsid w:val="00E017E1"/>
    <w:rsid w:val="00E01A19"/>
    <w:rsid w:val="00E0404B"/>
    <w:rsid w:val="00E0607D"/>
    <w:rsid w:val="00E071DB"/>
    <w:rsid w:val="00E076C2"/>
    <w:rsid w:val="00E1089C"/>
    <w:rsid w:val="00E1214A"/>
    <w:rsid w:val="00E136A0"/>
    <w:rsid w:val="00E13B8A"/>
    <w:rsid w:val="00E14587"/>
    <w:rsid w:val="00E147B7"/>
    <w:rsid w:val="00E15B63"/>
    <w:rsid w:val="00E15BDD"/>
    <w:rsid w:val="00E16A6E"/>
    <w:rsid w:val="00E173F1"/>
    <w:rsid w:val="00E17497"/>
    <w:rsid w:val="00E20B49"/>
    <w:rsid w:val="00E217D6"/>
    <w:rsid w:val="00E226FB"/>
    <w:rsid w:val="00E239AD"/>
    <w:rsid w:val="00E23D9E"/>
    <w:rsid w:val="00E243DD"/>
    <w:rsid w:val="00E24664"/>
    <w:rsid w:val="00E24F60"/>
    <w:rsid w:val="00E251A1"/>
    <w:rsid w:val="00E25210"/>
    <w:rsid w:val="00E259EB"/>
    <w:rsid w:val="00E25BFD"/>
    <w:rsid w:val="00E26A3A"/>
    <w:rsid w:val="00E3150E"/>
    <w:rsid w:val="00E33451"/>
    <w:rsid w:val="00E34436"/>
    <w:rsid w:val="00E35995"/>
    <w:rsid w:val="00E366B0"/>
    <w:rsid w:val="00E369C8"/>
    <w:rsid w:val="00E371ED"/>
    <w:rsid w:val="00E40687"/>
    <w:rsid w:val="00E41CA3"/>
    <w:rsid w:val="00E4265F"/>
    <w:rsid w:val="00E42E64"/>
    <w:rsid w:val="00E42ECE"/>
    <w:rsid w:val="00E43528"/>
    <w:rsid w:val="00E4547A"/>
    <w:rsid w:val="00E47D60"/>
    <w:rsid w:val="00E5084B"/>
    <w:rsid w:val="00E53DF9"/>
    <w:rsid w:val="00E547B8"/>
    <w:rsid w:val="00E6085B"/>
    <w:rsid w:val="00E61E12"/>
    <w:rsid w:val="00E61FB2"/>
    <w:rsid w:val="00E62A08"/>
    <w:rsid w:val="00E63563"/>
    <w:rsid w:val="00E6426D"/>
    <w:rsid w:val="00E65FE7"/>
    <w:rsid w:val="00E66CB2"/>
    <w:rsid w:val="00E670CA"/>
    <w:rsid w:val="00E67906"/>
    <w:rsid w:val="00E67D94"/>
    <w:rsid w:val="00E70CAA"/>
    <w:rsid w:val="00E70DBA"/>
    <w:rsid w:val="00E713B0"/>
    <w:rsid w:val="00E713F4"/>
    <w:rsid w:val="00E724B2"/>
    <w:rsid w:val="00E724ED"/>
    <w:rsid w:val="00E73331"/>
    <w:rsid w:val="00E74F11"/>
    <w:rsid w:val="00E7529A"/>
    <w:rsid w:val="00E7596C"/>
    <w:rsid w:val="00E75C6A"/>
    <w:rsid w:val="00E7666E"/>
    <w:rsid w:val="00E76956"/>
    <w:rsid w:val="00E80204"/>
    <w:rsid w:val="00E8044E"/>
    <w:rsid w:val="00E83F04"/>
    <w:rsid w:val="00E84C23"/>
    <w:rsid w:val="00E86509"/>
    <w:rsid w:val="00E86590"/>
    <w:rsid w:val="00E86A3C"/>
    <w:rsid w:val="00E871F0"/>
    <w:rsid w:val="00E87765"/>
    <w:rsid w:val="00E878F2"/>
    <w:rsid w:val="00E90204"/>
    <w:rsid w:val="00E9239F"/>
    <w:rsid w:val="00E9269E"/>
    <w:rsid w:val="00E92F5A"/>
    <w:rsid w:val="00E94475"/>
    <w:rsid w:val="00E94529"/>
    <w:rsid w:val="00E94580"/>
    <w:rsid w:val="00E95147"/>
    <w:rsid w:val="00E95735"/>
    <w:rsid w:val="00E95980"/>
    <w:rsid w:val="00E95A0E"/>
    <w:rsid w:val="00E96881"/>
    <w:rsid w:val="00E96ADC"/>
    <w:rsid w:val="00E96C3F"/>
    <w:rsid w:val="00E97485"/>
    <w:rsid w:val="00EA035A"/>
    <w:rsid w:val="00EA0F3B"/>
    <w:rsid w:val="00EA1328"/>
    <w:rsid w:val="00EA164B"/>
    <w:rsid w:val="00EA1898"/>
    <w:rsid w:val="00EA1AFF"/>
    <w:rsid w:val="00EA1B35"/>
    <w:rsid w:val="00EA6A41"/>
    <w:rsid w:val="00EB06C0"/>
    <w:rsid w:val="00EB0F61"/>
    <w:rsid w:val="00EB1634"/>
    <w:rsid w:val="00EB1E11"/>
    <w:rsid w:val="00EB233D"/>
    <w:rsid w:val="00EB34FE"/>
    <w:rsid w:val="00EB3916"/>
    <w:rsid w:val="00EB4199"/>
    <w:rsid w:val="00EB56F4"/>
    <w:rsid w:val="00EB666A"/>
    <w:rsid w:val="00EB7823"/>
    <w:rsid w:val="00EC020D"/>
    <w:rsid w:val="00EC084B"/>
    <w:rsid w:val="00EC3823"/>
    <w:rsid w:val="00EC59E1"/>
    <w:rsid w:val="00EC61FC"/>
    <w:rsid w:val="00EC7F9D"/>
    <w:rsid w:val="00ED0149"/>
    <w:rsid w:val="00ED1F61"/>
    <w:rsid w:val="00ED220C"/>
    <w:rsid w:val="00ED2487"/>
    <w:rsid w:val="00ED33EF"/>
    <w:rsid w:val="00ED35DF"/>
    <w:rsid w:val="00ED4B58"/>
    <w:rsid w:val="00ED57DB"/>
    <w:rsid w:val="00ED5C22"/>
    <w:rsid w:val="00ED6ACF"/>
    <w:rsid w:val="00ED7C2E"/>
    <w:rsid w:val="00EE02C3"/>
    <w:rsid w:val="00EE2395"/>
    <w:rsid w:val="00EE2660"/>
    <w:rsid w:val="00EE309C"/>
    <w:rsid w:val="00EE3117"/>
    <w:rsid w:val="00EE32FD"/>
    <w:rsid w:val="00EE37D2"/>
    <w:rsid w:val="00EE3931"/>
    <w:rsid w:val="00EE4C85"/>
    <w:rsid w:val="00EE5A01"/>
    <w:rsid w:val="00EE5CB3"/>
    <w:rsid w:val="00EE63D2"/>
    <w:rsid w:val="00EE79E5"/>
    <w:rsid w:val="00EE7A7D"/>
    <w:rsid w:val="00EE7BF6"/>
    <w:rsid w:val="00EE7D27"/>
    <w:rsid w:val="00EF12E3"/>
    <w:rsid w:val="00EF463B"/>
    <w:rsid w:val="00EF639E"/>
    <w:rsid w:val="00EF7849"/>
    <w:rsid w:val="00EF7DE3"/>
    <w:rsid w:val="00F00889"/>
    <w:rsid w:val="00F00A80"/>
    <w:rsid w:val="00F01B64"/>
    <w:rsid w:val="00F03103"/>
    <w:rsid w:val="00F0313D"/>
    <w:rsid w:val="00F03178"/>
    <w:rsid w:val="00F039E0"/>
    <w:rsid w:val="00F03B2B"/>
    <w:rsid w:val="00F03D73"/>
    <w:rsid w:val="00F044CD"/>
    <w:rsid w:val="00F04A1B"/>
    <w:rsid w:val="00F04C51"/>
    <w:rsid w:val="00F04DC8"/>
    <w:rsid w:val="00F05697"/>
    <w:rsid w:val="00F0653C"/>
    <w:rsid w:val="00F065DB"/>
    <w:rsid w:val="00F10022"/>
    <w:rsid w:val="00F1217F"/>
    <w:rsid w:val="00F12429"/>
    <w:rsid w:val="00F124A0"/>
    <w:rsid w:val="00F125FD"/>
    <w:rsid w:val="00F12EF5"/>
    <w:rsid w:val="00F1409E"/>
    <w:rsid w:val="00F14C14"/>
    <w:rsid w:val="00F15C66"/>
    <w:rsid w:val="00F15C99"/>
    <w:rsid w:val="00F16152"/>
    <w:rsid w:val="00F21CF6"/>
    <w:rsid w:val="00F22053"/>
    <w:rsid w:val="00F223FF"/>
    <w:rsid w:val="00F2253A"/>
    <w:rsid w:val="00F22FDB"/>
    <w:rsid w:val="00F23512"/>
    <w:rsid w:val="00F265FD"/>
    <w:rsid w:val="00F266D3"/>
    <w:rsid w:val="00F271DE"/>
    <w:rsid w:val="00F27F42"/>
    <w:rsid w:val="00F27FBE"/>
    <w:rsid w:val="00F34BFD"/>
    <w:rsid w:val="00F35493"/>
    <w:rsid w:val="00F35CFC"/>
    <w:rsid w:val="00F36833"/>
    <w:rsid w:val="00F36C07"/>
    <w:rsid w:val="00F416E8"/>
    <w:rsid w:val="00F454BE"/>
    <w:rsid w:val="00F47F8C"/>
    <w:rsid w:val="00F502CD"/>
    <w:rsid w:val="00F504EB"/>
    <w:rsid w:val="00F50574"/>
    <w:rsid w:val="00F53CFA"/>
    <w:rsid w:val="00F54866"/>
    <w:rsid w:val="00F54951"/>
    <w:rsid w:val="00F56458"/>
    <w:rsid w:val="00F56FC9"/>
    <w:rsid w:val="00F627DA"/>
    <w:rsid w:val="00F62FDC"/>
    <w:rsid w:val="00F634C7"/>
    <w:rsid w:val="00F63921"/>
    <w:rsid w:val="00F63B8B"/>
    <w:rsid w:val="00F63B9F"/>
    <w:rsid w:val="00F63F86"/>
    <w:rsid w:val="00F64073"/>
    <w:rsid w:val="00F644BD"/>
    <w:rsid w:val="00F65A18"/>
    <w:rsid w:val="00F66A32"/>
    <w:rsid w:val="00F709EF"/>
    <w:rsid w:val="00F70EC2"/>
    <w:rsid w:val="00F71B11"/>
    <w:rsid w:val="00F7288F"/>
    <w:rsid w:val="00F72E9C"/>
    <w:rsid w:val="00F73B19"/>
    <w:rsid w:val="00F74619"/>
    <w:rsid w:val="00F76CBC"/>
    <w:rsid w:val="00F77DB2"/>
    <w:rsid w:val="00F8093D"/>
    <w:rsid w:val="00F8174F"/>
    <w:rsid w:val="00F81CF1"/>
    <w:rsid w:val="00F822E7"/>
    <w:rsid w:val="00F83793"/>
    <w:rsid w:val="00F847A6"/>
    <w:rsid w:val="00F849F4"/>
    <w:rsid w:val="00F84E7B"/>
    <w:rsid w:val="00F85875"/>
    <w:rsid w:val="00F85BDC"/>
    <w:rsid w:val="00F86020"/>
    <w:rsid w:val="00F90495"/>
    <w:rsid w:val="00F90D6B"/>
    <w:rsid w:val="00F9197F"/>
    <w:rsid w:val="00F91F5B"/>
    <w:rsid w:val="00F9250D"/>
    <w:rsid w:val="00F9360A"/>
    <w:rsid w:val="00F9441B"/>
    <w:rsid w:val="00F94845"/>
    <w:rsid w:val="00F94E2E"/>
    <w:rsid w:val="00F96164"/>
    <w:rsid w:val="00F96569"/>
    <w:rsid w:val="00F97ADF"/>
    <w:rsid w:val="00FA0E05"/>
    <w:rsid w:val="00FA2747"/>
    <w:rsid w:val="00FA4AF8"/>
    <w:rsid w:val="00FA4B4C"/>
    <w:rsid w:val="00FA4C32"/>
    <w:rsid w:val="00FA6EF0"/>
    <w:rsid w:val="00FA75A7"/>
    <w:rsid w:val="00FA7F77"/>
    <w:rsid w:val="00FB011F"/>
    <w:rsid w:val="00FB30C8"/>
    <w:rsid w:val="00FB31E2"/>
    <w:rsid w:val="00FB60DC"/>
    <w:rsid w:val="00FB6654"/>
    <w:rsid w:val="00FB6AE2"/>
    <w:rsid w:val="00FB7B1E"/>
    <w:rsid w:val="00FB7C93"/>
    <w:rsid w:val="00FC077B"/>
    <w:rsid w:val="00FC1FE0"/>
    <w:rsid w:val="00FC2425"/>
    <w:rsid w:val="00FC4C4F"/>
    <w:rsid w:val="00FC5CD4"/>
    <w:rsid w:val="00FC6016"/>
    <w:rsid w:val="00FC6476"/>
    <w:rsid w:val="00FC66D4"/>
    <w:rsid w:val="00FC7D15"/>
    <w:rsid w:val="00FD01E2"/>
    <w:rsid w:val="00FD2915"/>
    <w:rsid w:val="00FD2BFB"/>
    <w:rsid w:val="00FD40D9"/>
    <w:rsid w:val="00FD5993"/>
    <w:rsid w:val="00FD5BE2"/>
    <w:rsid w:val="00FD642D"/>
    <w:rsid w:val="00FD646E"/>
    <w:rsid w:val="00FD6FD9"/>
    <w:rsid w:val="00FD73BF"/>
    <w:rsid w:val="00FE0BDF"/>
    <w:rsid w:val="00FE1633"/>
    <w:rsid w:val="00FE7114"/>
    <w:rsid w:val="00FE7561"/>
    <w:rsid w:val="00FE769A"/>
    <w:rsid w:val="00FF016D"/>
    <w:rsid w:val="00FF0170"/>
    <w:rsid w:val="00FF18D1"/>
    <w:rsid w:val="00FF24CD"/>
    <w:rsid w:val="00FF452D"/>
    <w:rsid w:val="00FF5AE6"/>
    <w:rsid w:val="00FF6954"/>
    <w:rsid w:val="00FF698A"/>
    <w:rsid w:val="00FF7601"/>
    <w:rsid w:val="01F7C533"/>
    <w:rsid w:val="02709D5D"/>
    <w:rsid w:val="02A35FF7"/>
    <w:rsid w:val="03E77E99"/>
    <w:rsid w:val="05ED41C1"/>
    <w:rsid w:val="05FA63D2"/>
    <w:rsid w:val="06346445"/>
    <w:rsid w:val="08A4690F"/>
    <w:rsid w:val="09622DA4"/>
    <w:rsid w:val="099CDA28"/>
    <w:rsid w:val="09B7C240"/>
    <w:rsid w:val="0B919924"/>
    <w:rsid w:val="0BA66A68"/>
    <w:rsid w:val="0BB5489D"/>
    <w:rsid w:val="0D0BDA0E"/>
    <w:rsid w:val="0D255A73"/>
    <w:rsid w:val="0DADE690"/>
    <w:rsid w:val="0DC96BD2"/>
    <w:rsid w:val="0E730DD2"/>
    <w:rsid w:val="0E9A8646"/>
    <w:rsid w:val="0EB2B284"/>
    <w:rsid w:val="0EEC51E7"/>
    <w:rsid w:val="0F412E8E"/>
    <w:rsid w:val="111977D0"/>
    <w:rsid w:val="11944EF6"/>
    <w:rsid w:val="11A95D8F"/>
    <w:rsid w:val="12391364"/>
    <w:rsid w:val="124E340E"/>
    <w:rsid w:val="14BDFA47"/>
    <w:rsid w:val="1529A962"/>
    <w:rsid w:val="1694DA41"/>
    <w:rsid w:val="1BFB0AA1"/>
    <w:rsid w:val="1C3E1F8E"/>
    <w:rsid w:val="1C4006B9"/>
    <w:rsid w:val="1C437E7E"/>
    <w:rsid w:val="1C562F3A"/>
    <w:rsid w:val="1C88756D"/>
    <w:rsid w:val="1CFC92D2"/>
    <w:rsid w:val="1D1056E4"/>
    <w:rsid w:val="1E099461"/>
    <w:rsid w:val="1E463D83"/>
    <w:rsid w:val="1E527A7A"/>
    <w:rsid w:val="1EF32A9B"/>
    <w:rsid w:val="1F18E72E"/>
    <w:rsid w:val="1FC1802A"/>
    <w:rsid w:val="1FC8DBEA"/>
    <w:rsid w:val="2053200E"/>
    <w:rsid w:val="21545EAC"/>
    <w:rsid w:val="23700456"/>
    <w:rsid w:val="254DE630"/>
    <w:rsid w:val="2622495E"/>
    <w:rsid w:val="273994A0"/>
    <w:rsid w:val="2782E1AD"/>
    <w:rsid w:val="2797CF83"/>
    <w:rsid w:val="28864BE0"/>
    <w:rsid w:val="292B63E2"/>
    <w:rsid w:val="2948B4FB"/>
    <w:rsid w:val="29DC2D93"/>
    <w:rsid w:val="2D09D847"/>
    <w:rsid w:val="2D52351F"/>
    <w:rsid w:val="2EF8806F"/>
    <w:rsid w:val="307895C5"/>
    <w:rsid w:val="31015E58"/>
    <w:rsid w:val="3421B45C"/>
    <w:rsid w:val="356BA81A"/>
    <w:rsid w:val="36E6DF74"/>
    <w:rsid w:val="38B7FF84"/>
    <w:rsid w:val="3986B180"/>
    <w:rsid w:val="3B85CB31"/>
    <w:rsid w:val="3BB2C8B3"/>
    <w:rsid w:val="3BCC714E"/>
    <w:rsid w:val="3C3FE857"/>
    <w:rsid w:val="3CBDBACA"/>
    <w:rsid w:val="3D4442BF"/>
    <w:rsid w:val="3D69890F"/>
    <w:rsid w:val="3E45AB7F"/>
    <w:rsid w:val="3E4C8F38"/>
    <w:rsid w:val="3F093FB0"/>
    <w:rsid w:val="3F4915B2"/>
    <w:rsid w:val="401F8263"/>
    <w:rsid w:val="40596F25"/>
    <w:rsid w:val="410ECB4E"/>
    <w:rsid w:val="416A0F1A"/>
    <w:rsid w:val="41E3589E"/>
    <w:rsid w:val="428247F0"/>
    <w:rsid w:val="4294FAB3"/>
    <w:rsid w:val="42E5A87A"/>
    <w:rsid w:val="43139631"/>
    <w:rsid w:val="439E5933"/>
    <w:rsid w:val="444730FE"/>
    <w:rsid w:val="45A2067F"/>
    <w:rsid w:val="45F5B98E"/>
    <w:rsid w:val="462D5523"/>
    <w:rsid w:val="463D93DB"/>
    <w:rsid w:val="4658DBB4"/>
    <w:rsid w:val="4667ADFF"/>
    <w:rsid w:val="4767A6FC"/>
    <w:rsid w:val="476C9ACA"/>
    <w:rsid w:val="4799984C"/>
    <w:rsid w:val="48B20694"/>
    <w:rsid w:val="48E313C5"/>
    <w:rsid w:val="49D0311B"/>
    <w:rsid w:val="4A8BAAA7"/>
    <w:rsid w:val="4B902F31"/>
    <w:rsid w:val="4CAB68AF"/>
    <w:rsid w:val="4D33AD0E"/>
    <w:rsid w:val="4E82176A"/>
    <w:rsid w:val="51638C18"/>
    <w:rsid w:val="5207D77B"/>
    <w:rsid w:val="5268A228"/>
    <w:rsid w:val="53C98BAA"/>
    <w:rsid w:val="5700BE3C"/>
    <w:rsid w:val="579394C4"/>
    <w:rsid w:val="589164CA"/>
    <w:rsid w:val="594A791E"/>
    <w:rsid w:val="59F3C0CC"/>
    <w:rsid w:val="5A577AAD"/>
    <w:rsid w:val="5A8560B0"/>
    <w:rsid w:val="5AFB5E96"/>
    <w:rsid w:val="5B4DDF64"/>
    <w:rsid w:val="5BFABF54"/>
    <w:rsid w:val="5BFF7778"/>
    <w:rsid w:val="5C716BE9"/>
    <w:rsid w:val="5DD89FAD"/>
    <w:rsid w:val="5DD96E24"/>
    <w:rsid w:val="5F04DEBA"/>
    <w:rsid w:val="6203A2E9"/>
    <w:rsid w:val="62435C4A"/>
    <w:rsid w:val="629B2BB9"/>
    <w:rsid w:val="644A30B0"/>
    <w:rsid w:val="6481F1DD"/>
    <w:rsid w:val="651D7538"/>
    <w:rsid w:val="65BF8CB3"/>
    <w:rsid w:val="65D45DF7"/>
    <w:rsid w:val="6637BE81"/>
    <w:rsid w:val="663E5F1C"/>
    <w:rsid w:val="66AE0910"/>
    <w:rsid w:val="66F631C5"/>
    <w:rsid w:val="67DFED22"/>
    <w:rsid w:val="67E9B640"/>
    <w:rsid w:val="68249B04"/>
    <w:rsid w:val="6947CF95"/>
    <w:rsid w:val="698FA9E2"/>
    <w:rsid w:val="6A4CEF31"/>
    <w:rsid w:val="6ABEB0D1"/>
    <w:rsid w:val="6C3529CC"/>
    <w:rsid w:val="6CAD8D5F"/>
    <w:rsid w:val="6D930734"/>
    <w:rsid w:val="6DC9D6F0"/>
    <w:rsid w:val="6DFD41FF"/>
    <w:rsid w:val="6ED22C18"/>
    <w:rsid w:val="6F054FBD"/>
    <w:rsid w:val="6FA72609"/>
    <w:rsid w:val="6FFD7EB6"/>
    <w:rsid w:val="712E0DEC"/>
    <w:rsid w:val="719288CD"/>
    <w:rsid w:val="71A63FBA"/>
    <w:rsid w:val="71D45793"/>
    <w:rsid w:val="72C2EDE1"/>
    <w:rsid w:val="73220851"/>
    <w:rsid w:val="74AF6D15"/>
    <w:rsid w:val="759CAC7D"/>
    <w:rsid w:val="778DBE6F"/>
    <w:rsid w:val="77A17F70"/>
    <w:rsid w:val="78A4E9A3"/>
    <w:rsid w:val="7980CEC3"/>
    <w:rsid w:val="79823A0D"/>
    <w:rsid w:val="7A41DC41"/>
    <w:rsid w:val="7A7977D6"/>
    <w:rsid w:val="7AB4E86B"/>
    <w:rsid w:val="7B8A910B"/>
    <w:rsid w:val="7BB45CC7"/>
    <w:rsid w:val="7C0FD428"/>
    <w:rsid w:val="7C33D1C9"/>
    <w:rsid w:val="7C72D00B"/>
    <w:rsid w:val="7CFCBDE9"/>
    <w:rsid w:val="7CFFEFAF"/>
    <w:rsid w:val="7DD776B7"/>
    <w:rsid w:val="7F518D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12696"/>
  <w15:chartTrackingRefBased/>
  <w15:docId w15:val="{14667A9A-E1B7-410B-A8CF-20533D93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408F"/>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265B4"/>
    <w:pPr>
      <w:spacing w:before="100" w:beforeAutospacing="1" w:after="100" w:afterAutospacing="1"/>
      <w:jc w:val="left"/>
    </w:pPr>
    <w:rPr>
      <w:rFonts w:eastAsia="Times New Roman"/>
      <w:sz w:val="24"/>
      <w:szCs w:val="24"/>
    </w:rPr>
  </w:style>
  <w:style w:type="paragraph" w:styleId="NoSpacing">
    <w:name w:val="No Spacing"/>
    <w:uiPriority w:val="1"/>
    <w:qFormat/>
    <w:rsid w:val="000A43A6"/>
    <w:rPr>
      <w:rFonts w:asciiTheme="minorHAnsi" w:eastAsiaTheme="minorHAnsi" w:hAnsiTheme="minorHAnsi" w:cstheme="minorBidi"/>
      <w:sz w:val="22"/>
      <w:szCs w:val="22"/>
      <w:lang w:val="vi-VN"/>
    </w:rPr>
  </w:style>
  <w:style w:type="paragraph" w:styleId="Caption">
    <w:name w:val="caption"/>
    <w:basedOn w:val="Normal"/>
    <w:next w:val="Normal"/>
    <w:unhideWhenUsed/>
    <w:qFormat/>
    <w:rsid w:val="00AB5BCF"/>
    <w:pPr>
      <w:spacing w:after="200"/>
    </w:pPr>
    <w:rPr>
      <w:i/>
      <w:iCs/>
      <w:color w:val="44546A" w:themeColor="text2"/>
      <w:sz w:val="18"/>
      <w:szCs w:val="18"/>
    </w:rPr>
  </w:style>
  <w:style w:type="paragraph" w:styleId="ListParagraph">
    <w:name w:val="List Paragraph"/>
    <w:basedOn w:val="Normal"/>
    <w:uiPriority w:val="34"/>
    <w:qFormat/>
    <w:rsid w:val="00175E7C"/>
    <w:pPr>
      <w:ind w:left="720"/>
      <w:contextualSpacing/>
    </w:pPr>
  </w:style>
  <w:style w:type="character" w:customStyle="1" w:styleId="italic">
    <w:name w:val="italic"/>
    <w:basedOn w:val="DefaultParagraphFont"/>
    <w:rsid w:val="008A39F5"/>
  </w:style>
  <w:style w:type="table" w:styleId="TableGrid">
    <w:name w:val="Table Grid"/>
    <w:basedOn w:val="TableNormal"/>
    <w:rsid w:val="00321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167"/>
    <w:rPr>
      <w:color w:val="808080"/>
    </w:rPr>
  </w:style>
  <w:style w:type="character" w:styleId="Hyperlink">
    <w:name w:val="Hyperlink"/>
    <w:basedOn w:val="DefaultParagraphFont"/>
    <w:rsid w:val="000F18B9"/>
    <w:rPr>
      <w:color w:val="0563C1" w:themeColor="hyperlink"/>
      <w:u w:val="single"/>
    </w:rPr>
  </w:style>
  <w:style w:type="character" w:styleId="UnresolvedMention">
    <w:name w:val="Unresolved Mention"/>
    <w:basedOn w:val="DefaultParagraphFont"/>
    <w:uiPriority w:val="99"/>
    <w:semiHidden/>
    <w:unhideWhenUsed/>
    <w:rsid w:val="000F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08826">
      <w:bodyDiv w:val="1"/>
      <w:marLeft w:val="0"/>
      <w:marRight w:val="0"/>
      <w:marTop w:val="0"/>
      <w:marBottom w:val="0"/>
      <w:divBdr>
        <w:top w:val="none" w:sz="0" w:space="0" w:color="auto"/>
        <w:left w:val="none" w:sz="0" w:space="0" w:color="auto"/>
        <w:bottom w:val="none" w:sz="0" w:space="0" w:color="auto"/>
        <w:right w:val="none" w:sz="0" w:space="0" w:color="auto"/>
      </w:divBdr>
    </w:div>
    <w:div w:id="307325138">
      <w:bodyDiv w:val="1"/>
      <w:marLeft w:val="0"/>
      <w:marRight w:val="0"/>
      <w:marTop w:val="0"/>
      <w:marBottom w:val="0"/>
      <w:divBdr>
        <w:top w:val="none" w:sz="0" w:space="0" w:color="auto"/>
        <w:left w:val="none" w:sz="0" w:space="0" w:color="auto"/>
        <w:bottom w:val="none" w:sz="0" w:space="0" w:color="auto"/>
        <w:right w:val="none" w:sz="0" w:space="0" w:color="auto"/>
      </w:divBdr>
    </w:div>
    <w:div w:id="315496605">
      <w:bodyDiv w:val="1"/>
      <w:marLeft w:val="0"/>
      <w:marRight w:val="0"/>
      <w:marTop w:val="0"/>
      <w:marBottom w:val="0"/>
      <w:divBdr>
        <w:top w:val="none" w:sz="0" w:space="0" w:color="auto"/>
        <w:left w:val="none" w:sz="0" w:space="0" w:color="auto"/>
        <w:bottom w:val="none" w:sz="0" w:space="0" w:color="auto"/>
        <w:right w:val="none" w:sz="0" w:space="0" w:color="auto"/>
      </w:divBdr>
      <w:divsChild>
        <w:div w:id="1204246194">
          <w:marLeft w:val="0"/>
          <w:marRight w:val="0"/>
          <w:marTop w:val="0"/>
          <w:marBottom w:val="0"/>
          <w:divBdr>
            <w:top w:val="none" w:sz="0" w:space="0" w:color="auto"/>
            <w:left w:val="none" w:sz="0" w:space="0" w:color="auto"/>
            <w:bottom w:val="none" w:sz="0" w:space="0" w:color="auto"/>
            <w:right w:val="none" w:sz="0" w:space="0" w:color="auto"/>
          </w:divBdr>
          <w:divsChild>
            <w:div w:id="15789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8754">
      <w:bodyDiv w:val="1"/>
      <w:marLeft w:val="0"/>
      <w:marRight w:val="0"/>
      <w:marTop w:val="0"/>
      <w:marBottom w:val="0"/>
      <w:divBdr>
        <w:top w:val="none" w:sz="0" w:space="0" w:color="auto"/>
        <w:left w:val="none" w:sz="0" w:space="0" w:color="auto"/>
        <w:bottom w:val="none" w:sz="0" w:space="0" w:color="auto"/>
        <w:right w:val="none" w:sz="0" w:space="0" w:color="auto"/>
      </w:divBdr>
    </w:div>
    <w:div w:id="686520744">
      <w:bodyDiv w:val="1"/>
      <w:marLeft w:val="0"/>
      <w:marRight w:val="0"/>
      <w:marTop w:val="0"/>
      <w:marBottom w:val="0"/>
      <w:divBdr>
        <w:top w:val="none" w:sz="0" w:space="0" w:color="auto"/>
        <w:left w:val="none" w:sz="0" w:space="0" w:color="auto"/>
        <w:bottom w:val="none" w:sz="0" w:space="0" w:color="auto"/>
        <w:right w:val="none" w:sz="0" w:space="0" w:color="auto"/>
      </w:divBdr>
    </w:div>
    <w:div w:id="754285975">
      <w:bodyDiv w:val="1"/>
      <w:marLeft w:val="0"/>
      <w:marRight w:val="0"/>
      <w:marTop w:val="0"/>
      <w:marBottom w:val="0"/>
      <w:divBdr>
        <w:top w:val="none" w:sz="0" w:space="0" w:color="auto"/>
        <w:left w:val="none" w:sz="0" w:space="0" w:color="auto"/>
        <w:bottom w:val="none" w:sz="0" w:space="0" w:color="auto"/>
        <w:right w:val="none" w:sz="0" w:space="0" w:color="auto"/>
      </w:divBdr>
    </w:div>
    <w:div w:id="1340230542">
      <w:bodyDiv w:val="1"/>
      <w:marLeft w:val="0"/>
      <w:marRight w:val="0"/>
      <w:marTop w:val="0"/>
      <w:marBottom w:val="0"/>
      <w:divBdr>
        <w:top w:val="none" w:sz="0" w:space="0" w:color="auto"/>
        <w:left w:val="none" w:sz="0" w:space="0" w:color="auto"/>
        <w:bottom w:val="none" w:sz="0" w:space="0" w:color="auto"/>
        <w:right w:val="none" w:sz="0" w:space="0" w:color="auto"/>
      </w:divBdr>
    </w:div>
    <w:div w:id="1534998349">
      <w:bodyDiv w:val="1"/>
      <w:marLeft w:val="0"/>
      <w:marRight w:val="0"/>
      <w:marTop w:val="0"/>
      <w:marBottom w:val="0"/>
      <w:divBdr>
        <w:top w:val="none" w:sz="0" w:space="0" w:color="auto"/>
        <w:left w:val="none" w:sz="0" w:space="0" w:color="auto"/>
        <w:bottom w:val="none" w:sz="0" w:space="0" w:color="auto"/>
        <w:right w:val="none" w:sz="0" w:space="0" w:color="auto"/>
      </w:divBdr>
    </w:div>
    <w:div w:id="1636636292">
      <w:bodyDiv w:val="1"/>
      <w:marLeft w:val="0"/>
      <w:marRight w:val="0"/>
      <w:marTop w:val="0"/>
      <w:marBottom w:val="0"/>
      <w:divBdr>
        <w:top w:val="none" w:sz="0" w:space="0" w:color="auto"/>
        <w:left w:val="none" w:sz="0" w:space="0" w:color="auto"/>
        <w:bottom w:val="none" w:sz="0" w:space="0" w:color="auto"/>
        <w:right w:val="none" w:sz="0" w:space="0" w:color="auto"/>
      </w:divBdr>
    </w:div>
    <w:div w:id="1864129166">
      <w:bodyDiv w:val="1"/>
      <w:marLeft w:val="0"/>
      <w:marRight w:val="0"/>
      <w:marTop w:val="0"/>
      <w:marBottom w:val="0"/>
      <w:divBdr>
        <w:top w:val="none" w:sz="0" w:space="0" w:color="auto"/>
        <w:left w:val="none" w:sz="0" w:space="0" w:color="auto"/>
        <w:bottom w:val="none" w:sz="0" w:space="0" w:color="auto"/>
        <w:right w:val="none" w:sz="0" w:space="0" w:color="auto"/>
      </w:divBdr>
    </w:div>
    <w:div w:id="1876848616">
      <w:bodyDiv w:val="1"/>
      <w:marLeft w:val="0"/>
      <w:marRight w:val="0"/>
      <w:marTop w:val="0"/>
      <w:marBottom w:val="0"/>
      <w:divBdr>
        <w:top w:val="none" w:sz="0" w:space="0" w:color="auto"/>
        <w:left w:val="none" w:sz="0" w:space="0" w:color="auto"/>
        <w:bottom w:val="none" w:sz="0" w:space="0" w:color="auto"/>
        <w:right w:val="none" w:sz="0" w:space="0" w:color="auto"/>
      </w:divBdr>
    </w:div>
    <w:div w:id="1913814592">
      <w:bodyDiv w:val="1"/>
      <w:marLeft w:val="0"/>
      <w:marRight w:val="0"/>
      <w:marTop w:val="0"/>
      <w:marBottom w:val="0"/>
      <w:divBdr>
        <w:top w:val="none" w:sz="0" w:space="0" w:color="auto"/>
        <w:left w:val="none" w:sz="0" w:space="0" w:color="auto"/>
        <w:bottom w:val="none" w:sz="0" w:space="0" w:color="auto"/>
        <w:right w:val="none" w:sz="0" w:space="0" w:color="auto"/>
      </w:divBdr>
    </w:div>
    <w:div w:id="1933931967">
      <w:bodyDiv w:val="1"/>
      <w:marLeft w:val="0"/>
      <w:marRight w:val="0"/>
      <w:marTop w:val="0"/>
      <w:marBottom w:val="0"/>
      <w:divBdr>
        <w:top w:val="none" w:sz="0" w:space="0" w:color="auto"/>
        <w:left w:val="none" w:sz="0" w:space="0" w:color="auto"/>
        <w:bottom w:val="none" w:sz="0" w:space="0" w:color="auto"/>
        <w:right w:val="none" w:sz="0" w:space="0" w:color="auto"/>
      </w:divBdr>
    </w:div>
    <w:div w:id="20775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esource.dbs.ie/bitstream/handle/10788/3830/msc_chouksey_s_"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facebook.github.io/prophet/"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3237</Words>
  <Characters>18457</Characters>
  <Application>Microsoft Office Word</Application>
  <DocSecurity>0</DocSecurity>
  <Lines>153</Lines>
  <Paragraphs>43</Paragraphs>
  <ScaleCrop>false</ScaleCrop>
  <Company>IEEE</Company>
  <LinksUpToDate>false</LinksUpToDate>
  <CharactersWithSpaces>21651</CharactersWithSpaces>
  <SharedDoc>false</SharedDoc>
  <HLinks>
    <vt:vector size="12" baseType="variant">
      <vt:variant>
        <vt:i4>3473444</vt:i4>
      </vt:variant>
      <vt:variant>
        <vt:i4>6</vt:i4>
      </vt:variant>
      <vt:variant>
        <vt:i4>0</vt:i4>
      </vt:variant>
      <vt:variant>
        <vt:i4>5</vt:i4>
      </vt:variant>
      <vt:variant>
        <vt:lpwstr>https://facebook.github.io/prophet/</vt:lpwstr>
      </vt:variant>
      <vt:variant>
        <vt:lpwstr/>
      </vt:variant>
      <vt:variant>
        <vt:i4>8323091</vt:i4>
      </vt:variant>
      <vt:variant>
        <vt:i4>3</vt:i4>
      </vt:variant>
      <vt:variant>
        <vt:i4>0</vt:i4>
      </vt:variant>
      <vt:variant>
        <vt:i4>5</vt:i4>
      </vt:variant>
      <vt:variant>
        <vt:lpwstr>https://esource.dbs.ie/bitstream/handle/10788/3830/msc_chouksey_s_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minh thanh</cp:lastModifiedBy>
  <cp:revision>4</cp:revision>
  <cp:lastPrinted>2023-01-04T18:09:00Z</cp:lastPrinted>
  <dcterms:created xsi:type="dcterms:W3CDTF">2023-01-04T18:09:00Z</dcterms:created>
  <dcterms:modified xsi:type="dcterms:W3CDTF">2023-01-04T18:09:00Z</dcterms:modified>
</cp:coreProperties>
</file>